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D68" w:rsidRPr="00964D68" w:rsidRDefault="00DA3680" w:rsidP="00964D68">
      <w:pPr>
        <w:widowControl/>
        <w:spacing w:line="300" w:lineRule="auto"/>
        <w:jc w:val="left"/>
        <w:rPr>
          <w:rFonts w:ascii="微软雅黑" w:eastAsia="微软雅黑" w:hAnsi="微软雅黑" w:cs="Times New Roman"/>
          <w:caps/>
          <w:color w:val="D6615C"/>
          <w:spacing w:val="10"/>
          <w:kern w:val="0"/>
          <w:sz w:val="52"/>
          <w:szCs w:val="52"/>
        </w:rPr>
      </w:pPr>
      <w:r>
        <w:rPr>
          <w:rFonts w:ascii="微软雅黑" w:eastAsia="微软雅黑" w:hAnsi="微软雅黑" w:cs="Times New Roman" w:hint="eastAsia"/>
          <w:caps/>
          <w:color w:val="D6615C"/>
          <w:spacing w:val="10"/>
          <w:kern w:val="0"/>
          <w:sz w:val="52"/>
          <w:szCs w:val="52"/>
        </w:rPr>
        <w:t>数字信号处理</w:t>
      </w:r>
      <w:r w:rsidR="00964D68" w:rsidRPr="00964D68">
        <w:rPr>
          <w:rFonts w:ascii="微软雅黑" w:eastAsia="微软雅黑" w:hAnsi="微软雅黑" w:cs="Times New Roman"/>
          <w:caps/>
          <w:color w:val="D6615C"/>
          <w:spacing w:val="10"/>
          <w:kern w:val="0"/>
          <w:sz w:val="52"/>
          <w:szCs w:val="52"/>
          <w:lang w:val="zh-CN"/>
        </w:rPr>
        <w:t xml:space="preserve"> </w:t>
      </w:r>
      <w:r w:rsidR="00964D68" w:rsidRPr="00964D68">
        <w:rPr>
          <w:rFonts w:ascii="微软雅黑" w:eastAsia="微软雅黑" w:hAnsi="微软雅黑" w:cs="Times New Roman" w:hint="eastAsia"/>
          <w:caps/>
          <w:color w:val="000000"/>
          <w:spacing w:val="10"/>
          <w:kern w:val="0"/>
          <w:sz w:val="52"/>
          <w:szCs w:val="52"/>
          <w:lang w:val="zh-CN"/>
        </w:rPr>
        <w:t>教学大纲</w:t>
      </w:r>
    </w:p>
    <w:p w:rsidR="00964D68" w:rsidRPr="00964D68" w:rsidRDefault="00DA3680" w:rsidP="00964D68">
      <w:pPr>
        <w:widowControl/>
        <w:spacing w:after="500"/>
        <w:jc w:val="left"/>
        <w:rPr>
          <w:rFonts w:ascii="微软雅黑" w:eastAsia="微软雅黑" w:hAnsi="微软雅黑" w:cs="Times New Roman"/>
          <w:caps/>
          <w:color w:val="595959"/>
          <w:spacing w:val="10"/>
          <w:kern w:val="0"/>
          <w:szCs w:val="21"/>
        </w:rPr>
      </w:pPr>
      <w:r>
        <w:rPr>
          <w:rFonts w:ascii="微软雅黑" w:eastAsia="微软雅黑" w:hAnsi="微软雅黑" w:cs="Times New Roman"/>
          <w:caps/>
          <w:color w:val="595959"/>
          <w:spacing w:val="10"/>
          <w:kern w:val="0"/>
          <w:szCs w:val="21"/>
        </w:rPr>
        <w:t>Digital signal processing</w:t>
      </w:r>
    </w:p>
    <w:p w:rsidR="00964D68" w:rsidRPr="00964D68" w:rsidRDefault="00964D68" w:rsidP="008E28DF">
      <w:pPr>
        <w:pStyle w:val="10"/>
      </w:pPr>
      <w:r w:rsidRPr="00964D68">
        <w:rPr>
          <w:rFonts w:hint="eastAsia"/>
        </w:rPr>
        <w:t>基本</w:t>
      </w:r>
      <w:r w:rsidRPr="00964D68">
        <w:t>信息</w:t>
      </w:r>
    </w:p>
    <w:tbl>
      <w:tblPr>
        <w:tblStyle w:val="3-11"/>
        <w:tblW w:w="9776" w:type="dxa"/>
        <w:tblLook w:val="0080" w:firstRow="0" w:lastRow="0" w:firstColumn="1" w:lastColumn="0" w:noHBand="0" w:noVBand="0"/>
      </w:tblPr>
      <w:tblGrid>
        <w:gridCol w:w="1356"/>
        <w:gridCol w:w="1474"/>
        <w:gridCol w:w="709"/>
        <w:gridCol w:w="709"/>
        <w:gridCol w:w="850"/>
        <w:gridCol w:w="4678"/>
      </w:tblGrid>
      <w:tr w:rsidR="00964D68" w:rsidRPr="00964D68" w:rsidTr="00964D68">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56" w:type="dxa"/>
            <w:vAlign w:val="center"/>
          </w:tcPr>
          <w:p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课程编码</w:t>
            </w:r>
          </w:p>
        </w:tc>
        <w:tc>
          <w:tcPr>
            <w:cnfStyle w:val="000010000000" w:firstRow="0" w:lastRow="0" w:firstColumn="0" w:lastColumn="0" w:oddVBand="1" w:evenVBand="0" w:oddHBand="0" w:evenHBand="0" w:firstRowFirstColumn="0" w:firstRowLastColumn="0" w:lastRowFirstColumn="0" w:lastRowLastColumn="0"/>
            <w:tcW w:w="1474" w:type="dxa"/>
            <w:vAlign w:val="center"/>
          </w:tcPr>
          <w:p w:rsidR="00964D68" w:rsidRPr="00964D68" w:rsidRDefault="00DA3680" w:rsidP="00964D68">
            <w:pPr>
              <w:widowControl/>
              <w:spacing w:line="300" w:lineRule="auto"/>
              <w:jc w:val="left"/>
              <w:rPr>
                <w:rFonts w:ascii="Trebuchet MS" w:eastAsia="仿宋" w:hAnsi="Trebuchet MS" w:cs="Times New Roman"/>
              </w:rPr>
            </w:pPr>
            <w:r>
              <w:rPr>
                <w:rFonts w:ascii="Trebuchet MS" w:eastAsia="仿宋" w:hAnsi="Trebuchet MS" w:cs="Times New Roman" w:hint="eastAsia"/>
              </w:rPr>
              <w:t>28034030</w:t>
            </w:r>
          </w:p>
        </w:tc>
        <w:tc>
          <w:tcPr>
            <w:tcW w:w="709" w:type="dxa"/>
            <w:vAlign w:val="center"/>
          </w:tcPr>
          <w:p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学分</w:t>
            </w:r>
          </w:p>
        </w:tc>
        <w:tc>
          <w:tcPr>
            <w:cnfStyle w:val="000010000000" w:firstRow="0" w:lastRow="0" w:firstColumn="0" w:lastColumn="0" w:oddVBand="1" w:evenVBand="0" w:oddHBand="0" w:evenHBand="0" w:firstRowFirstColumn="0" w:firstRowLastColumn="0" w:lastRowFirstColumn="0" w:lastRowLastColumn="0"/>
            <w:tcW w:w="709" w:type="dxa"/>
            <w:vAlign w:val="center"/>
          </w:tcPr>
          <w:p w:rsidR="00964D68" w:rsidRPr="00964D68" w:rsidRDefault="00DA3680" w:rsidP="00964D68">
            <w:pPr>
              <w:widowControl/>
              <w:spacing w:line="300" w:lineRule="auto"/>
              <w:jc w:val="left"/>
              <w:rPr>
                <w:rFonts w:ascii="宋体" w:eastAsia="仿宋" w:hAnsi="宋体" w:cs="Times New Roman"/>
              </w:rPr>
            </w:pPr>
            <w:r>
              <w:rPr>
                <w:rFonts w:ascii="宋体" w:eastAsia="仿宋" w:hAnsi="宋体" w:cs="Times New Roman" w:hint="eastAsia"/>
              </w:rPr>
              <w:t>3.5</w:t>
            </w:r>
          </w:p>
        </w:tc>
        <w:tc>
          <w:tcPr>
            <w:tcW w:w="850" w:type="dxa"/>
            <w:vAlign w:val="center"/>
          </w:tcPr>
          <w:p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学时</w:t>
            </w:r>
          </w:p>
        </w:tc>
        <w:tc>
          <w:tcPr>
            <w:cnfStyle w:val="000010000000" w:firstRow="0" w:lastRow="0" w:firstColumn="0" w:lastColumn="0" w:oddVBand="1" w:evenVBand="0" w:oddHBand="0" w:evenHBand="0" w:firstRowFirstColumn="0" w:firstRowLastColumn="0" w:lastRowFirstColumn="0" w:lastRowLastColumn="0"/>
            <w:tcW w:w="4678" w:type="dxa"/>
            <w:vAlign w:val="center"/>
          </w:tcPr>
          <w:p w:rsidR="00964D68" w:rsidRPr="00964D68" w:rsidRDefault="00DA3680" w:rsidP="00964D68">
            <w:pPr>
              <w:widowControl/>
              <w:spacing w:line="300" w:lineRule="auto"/>
              <w:jc w:val="left"/>
              <w:rPr>
                <w:rFonts w:ascii="宋体" w:eastAsia="仿宋" w:hAnsi="宋体" w:cs="Times New Roman"/>
              </w:rPr>
            </w:pPr>
            <w:r>
              <w:rPr>
                <w:rFonts w:ascii="宋体" w:eastAsia="仿宋" w:hAnsi="宋体" w:cs="Times New Roman" w:hint="eastAsia"/>
              </w:rPr>
              <w:t>64</w:t>
            </w:r>
            <w:r>
              <w:rPr>
                <w:rFonts w:ascii="宋体" w:eastAsia="仿宋" w:hAnsi="宋体" w:cs="Times New Roman" w:hint="eastAsia"/>
              </w:rPr>
              <w:t>学时</w:t>
            </w:r>
            <w:r>
              <w:rPr>
                <w:rFonts w:ascii="宋体" w:eastAsia="仿宋" w:hAnsi="宋体" w:cs="Times New Roman"/>
              </w:rPr>
              <w:t>，其中授课</w:t>
            </w:r>
            <w:r>
              <w:rPr>
                <w:rFonts w:ascii="宋体" w:eastAsia="仿宋" w:hAnsi="宋体" w:cs="Times New Roman"/>
              </w:rPr>
              <w:t>48</w:t>
            </w:r>
            <w:r>
              <w:rPr>
                <w:rFonts w:ascii="宋体" w:eastAsia="仿宋" w:hAnsi="宋体" w:cs="Times New Roman"/>
              </w:rPr>
              <w:t>学时，实验</w:t>
            </w:r>
            <w:r>
              <w:rPr>
                <w:rFonts w:ascii="宋体" w:eastAsia="仿宋" w:hAnsi="宋体" w:cs="Times New Roman"/>
              </w:rPr>
              <w:t>16</w:t>
            </w:r>
            <w:r>
              <w:rPr>
                <w:rFonts w:ascii="宋体" w:eastAsia="仿宋" w:hAnsi="宋体" w:cs="Times New Roman"/>
              </w:rPr>
              <w:t>学时</w:t>
            </w:r>
          </w:p>
        </w:tc>
      </w:tr>
      <w:tr w:rsidR="00964D68" w:rsidRPr="00964D68"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开课单位</w:t>
            </w:r>
          </w:p>
        </w:tc>
        <w:sdt>
          <w:sdtPr>
            <w:rPr>
              <w:rFonts w:ascii="Trebuchet MS" w:eastAsia="仿宋" w:hAnsi="Trebuchet MS" w:cs="Times New Roman"/>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sdtContent>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rsidR="00964D68" w:rsidRPr="00964D68" w:rsidRDefault="00DA3680" w:rsidP="00964D68">
                <w:pPr>
                  <w:widowControl/>
                  <w:spacing w:line="300" w:lineRule="auto"/>
                  <w:jc w:val="left"/>
                  <w:rPr>
                    <w:rFonts w:ascii="Trebuchet MS" w:eastAsia="仿宋" w:hAnsi="Trebuchet MS" w:cs="Times New Roman"/>
                  </w:rPr>
                </w:pPr>
                <w:r>
                  <w:rPr>
                    <w:rFonts w:ascii="Trebuchet MS" w:eastAsia="仿宋" w:hAnsi="Trebuchet MS" w:cs="Times New Roman"/>
                  </w:rPr>
                  <w:t>机电与信息工程学院</w:t>
                </w:r>
              </w:p>
            </w:tc>
          </w:sdtContent>
        </w:sdt>
      </w:tr>
      <w:tr w:rsidR="00964D68" w:rsidRPr="00964D68" w:rsidTr="00964D68">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356" w:type="dxa"/>
            <w:vAlign w:val="center"/>
          </w:tcPr>
          <w:p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rsidR="00964D68" w:rsidRPr="00964D68" w:rsidRDefault="00FB6229" w:rsidP="00964D68">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147464220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通识教育必修课程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483931692"/>
                <w14:checkbox>
                  <w14:checked w14:val="0"/>
                  <w14:checkedState w14:val="221A" w14:font="宋体"/>
                  <w14:uncheckedState w14:val="2610" w14:font="MS Gothic"/>
                </w14:checkbox>
              </w:sdtPr>
              <w:sdtEndPr/>
              <w:sdtContent>
                <w:r w:rsidR="00ED2637">
                  <w:rPr>
                    <w:rFonts w:ascii="MS Gothic" w:eastAsia="MS Gothic" w:hAnsi="Trebuchet MS" w:cs="Times New Roman" w:hint="eastAsia"/>
                  </w:rPr>
                  <w:t>☐</w:t>
                </w:r>
              </w:sdtContent>
            </w:sdt>
            <w:r w:rsidR="00964D68" w:rsidRPr="00964D68">
              <w:rPr>
                <w:rFonts w:ascii="Trebuchet MS" w:eastAsia="仿宋" w:hAnsi="Trebuchet MS" w:cs="Times New Roman" w:hint="eastAsia"/>
              </w:rPr>
              <w:t>通识教育核心课程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2014634823"/>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通识教育选修课程</w:t>
            </w:r>
          </w:p>
          <w:p w:rsidR="00964D68" w:rsidRPr="00964D68" w:rsidRDefault="00FB6229" w:rsidP="0091702E">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47059746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学科基础平台课程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817330113"/>
                <w14:checkbox>
                  <w14:checked w14:val="1"/>
                  <w14:checkedState w14:val="221A" w14:font="宋体"/>
                  <w14:uncheckedState w14:val="2610" w14:font="MS Gothic"/>
                </w14:checkbox>
              </w:sdtPr>
              <w:sdtEndPr/>
              <w:sdtContent>
                <w:r w:rsidR="00DA3680">
                  <w:rPr>
                    <w:rFonts w:ascii="宋体" w:eastAsia="宋体" w:hAnsi="宋体" w:cs="Times New Roman" w:hint="eastAsia"/>
                  </w:rPr>
                  <w:t>√</w:t>
                </w:r>
              </w:sdtContent>
            </w:sdt>
            <w:r w:rsidR="00964D68" w:rsidRPr="00964D68">
              <w:rPr>
                <w:rFonts w:ascii="Trebuchet MS" w:eastAsia="仿宋" w:hAnsi="Trebuchet MS" w:cs="Times New Roman" w:hint="eastAsia"/>
              </w:rPr>
              <w:t>专业必修课程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905225082"/>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专业选修课程</w:t>
            </w:r>
            <w:r w:rsidR="00514696">
              <w:rPr>
                <w:rFonts w:ascii="Trebuchet MS" w:eastAsia="仿宋" w:hAnsi="Trebuchet MS" w:cs="Times New Roman" w:hint="eastAsia"/>
              </w:rPr>
              <w:t xml:space="preserve"> </w:t>
            </w:r>
            <w:r w:rsidR="0091702E">
              <w:rPr>
                <w:rFonts w:ascii="Trebuchet MS" w:eastAsia="仿宋" w:hAnsi="Trebuchet MS" w:cs="Times New Roman" w:hint="eastAsia"/>
              </w:rPr>
              <w:t xml:space="preserve"> </w:t>
            </w:r>
            <w:r w:rsidR="0091702E">
              <w:rPr>
                <w:rFonts w:ascii="Trebuchet MS" w:eastAsia="仿宋" w:hAnsi="Trebuchet MS" w:cs="Times New Roman"/>
              </w:rPr>
              <w:t xml:space="preserve"> </w:t>
            </w:r>
            <w:sdt>
              <w:sdtPr>
                <w:rPr>
                  <w:rFonts w:ascii="Trebuchet MS" w:eastAsia="仿宋" w:hAnsi="Trebuchet MS" w:cs="Times New Roman" w:hint="eastAsia"/>
                </w:rPr>
                <w:id w:val="-1265294306"/>
                <w14:checkbox>
                  <w14:checked w14:val="0"/>
                  <w14:checkedState w14:val="221A" w14:font="宋体"/>
                  <w14:uncheckedState w14:val="2610" w14:font="MS Gothic"/>
                </w14:checkbox>
              </w:sdtPr>
              <w:sdtEndPr/>
              <w:sdtContent>
                <w:r w:rsidR="0091702E" w:rsidRPr="00964D68">
                  <w:rPr>
                    <w:rFonts w:ascii="Segoe UI Symbol" w:eastAsia="仿宋" w:hAnsi="Segoe UI Symbol" w:cs="Segoe UI Symbol"/>
                  </w:rPr>
                  <w:t>☐</w:t>
                </w:r>
              </w:sdtContent>
            </w:sdt>
            <w:r w:rsidR="0091702E">
              <w:rPr>
                <w:rFonts w:ascii="Trebuchet MS" w:eastAsia="仿宋" w:hAnsi="Trebuchet MS" w:cs="Times New Roman" w:hint="eastAsia"/>
              </w:rPr>
              <w:t>综合性实践环节</w:t>
            </w:r>
          </w:p>
        </w:tc>
      </w:tr>
      <w:tr w:rsidR="00964D68" w:rsidRPr="00964D68"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适用专业</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rsidR="00964D68" w:rsidRPr="00964D68" w:rsidRDefault="00DA3680" w:rsidP="00B04B9D">
            <w:pPr>
              <w:widowControl/>
              <w:spacing w:line="300" w:lineRule="auto"/>
              <w:jc w:val="left"/>
              <w:rPr>
                <w:rFonts w:ascii="Trebuchet MS" w:eastAsia="仿宋" w:hAnsi="Trebuchet MS" w:cs="Times New Roman"/>
              </w:rPr>
            </w:pPr>
            <w:r>
              <w:rPr>
                <w:rFonts w:ascii="Trebuchet MS" w:eastAsia="仿宋" w:hAnsi="Trebuchet MS" w:cs="Times New Roman" w:hint="eastAsia"/>
              </w:rPr>
              <w:t>通信</w:t>
            </w:r>
            <w:r w:rsidR="00F90826">
              <w:rPr>
                <w:rFonts w:ascii="Trebuchet MS" w:eastAsia="仿宋" w:hAnsi="Trebuchet MS" w:cs="Times New Roman"/>
              </w:rPr>
              <w:t>工程</w:t>
            </w:r>
            <w:r w:rsidR="00B04B9D">
              <w:rPr>
                <w:rFonts w:ascii="Trebuchet MS" w:eastAsia="仿宋" w:hAnsi="Trebuchet MS" w:cs="Times New Roman" w:hint="eastAsia"/>
              </w:rPr>
              <w:t>（量子信息</w:t>
            </w:r>
            <w:r w:rsidR="00B04B9D">
              <w:rPr>
                <w:rFonts w:ascii="Trebuchet MS" w:eastAsia="仿宋" w:hAnsi="Trebuchet MS" w:cs="Times New Roman"/>
              </w:rPr>
              <w:t>工程）</w:t>
            </w:r>
            <w:r>
              <w:rPr>
                <w:rFonts w:ascii="Trebuchet MS" w:eastAsia="仿宋" w:hAnsi="Trebuchet MS" w:cs="Times New Roman"/>
              </w:rPr>
              <w:t>、电子信息科学与技术</w:t>
            </w:r>
          </w:p>
        </w:tc>
      </w:tr>
      <w:tr w:rsidR="00964D68" w:rsidRPr="00964D68" w:rsidTr="00964D6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356" w:type="dxa"/>
            <w:tcBorders>
              <w:bottom w:val="double" w:sz="4" w:space="0" w:color="D6615C"/>
            </w:tcBorders>
            <w:vAlign w:val="center"/>
          </w:tcPr>
          <w:p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先修课程</w:t>
            </w:r>
          </w:p>
        </w:tc>
        <w:tc>
          <w:tcPr>
            <w:cnfStyle w:val="000010000000" w:firstRow="0" w:lastRow="0" w:firstColumn="0" w:lastColumn="0" w:oddVBand="1" w:evenVBand="0" w:oddHBand="0" w:evenHBand="0" w:firstRowFirstColumn="0" w:firstRowLastColumn="0" w:lastRowFirstColumn="0" w:lastRowLastColumn="0"/>
            <w:tcW w:w="8420" w:type="dxa"/>
            <w:gridSpan w:val="5"/>
            <w:tcBorders>
              <w:bottom w:val="double" w:sz="4" w:space="0" w:color="D6615C"/>
            </w:tcBorders>
            <w:vAlign w:val="center"/>
          </w:tcPr>
          <w:p w:rsidR="00964D68" w:rsidRPr="00964D68" w:rsidRDefault="00DA3680" w:rsidP="00964D68">
            <w:pPr>
              <w:widowControl/>
              <w:spacing w:line="300" w:lineRule="auto"/>
              <w:jc w:val="left"/>
              <w:rPr>
                <w:rFonts w:ascii="Trebuchet MS" w:eastAsia="仿宋" w:hAnsi="Trebuchet MS" w:cs="Times New Roman"/>
              </w:rPr>
            </w:pPr>
            <w:r>
              <w:rPr>
                <w:rFonts w:ascii="Trebuchet MS" w:eastAsia="仿宋" w:hAnsi="Trebuchet MS" w:cs="Times New Roman" w:hint="eastAsia"/>
              </w:rPr>
              <w:t>信号与</w:t>
            </w:r>
            <w:r>
              <w:rPr>
                <w:rFonts w:ascii="Trebuchet MS" w:eastAsia="仿宋" w:hAnsi="Trebuchet MS" w:cs="Times New Roman"/>
              </w:rPr>
              <w:t>系统、数学分析、线性代数</w:t>
            </w:r>
          </w:p>
        </w:tc>
      </w:tr>
      <w:tr w:rsidR="00964D68" w:rsidRPr="00964D68"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double" w:sz="4" w:space="0" w:color="D6615C"/>
            </w:tcBorders>
            <w:vAlign w:val="center"/>
          </w:tcPr>
          <w:p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实验类型</w:t>
            </w:r>
          </w:p>
        </w:tc>
        <w:tc>
          <w:tcPr>
            <w:cnfStyle w:val="000010000000" w:firstRow="0" w:lastRow="0" w:firstColumn="0" w:lastColumn="0" w:oddVBand="1" w:evenVBand="0" w:oddHBand="0" w:evenHBand="0" w:firstRowFirstColumn="0" w:firstRowLastColumn="0" w:lastRowFirstColumn="0" w:lastRowLastColumn="0"/>
            <w:tcW w:w="8420" w:type="dxa"/>
            <w:gridSpan w:val="5"/>
            <w:tcBorders>
              <w:top w:val="double" w:sz="4" w:space="0" w:color="D6615C"/>
            </w:tcBorders>
            <w:vAlign w:val="center"/>
          </w:tcPr>
          <w:p w:rsidR="00964D68" w:rsidRPr="00964D68" w:rsidRDefault="00FB6229" w:rsidP="00964D68">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47585298"/>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专业基础实验</w:t>
            </w:r>
            <w:r w:rsidR="00964D68" w:rsidRPr="00964D68">
              <w:rPr>
                <w:rFonts w:ascii="Trebuchet MS" w:eastAsia="仿宋" w:hAnsi="Trebuchet MS" w:cs="Times New Roman"/>
              </w:rPr>
              <w:t xml:space="preserve">    </w:t>
            </w:r>
            <w:sdt>
              <w:sdtPr>
                <w:rPr>
                  <w:rFonts w:ascii="Trebuchet MS" w:eastAsia="仿宋" w:hAnsi="Trebuchet MS" w:cs="Times New Roman" w:hint="eastAsia"/>
                </w:rPr>
                <w:id w:val="-272789084"/>
                <w14:checkbox>
                  <w14:checked w14:val="1"/>
                  <w14:checkedState w14:val="221A" w14:font="宋体"/>
                  <w14:uncheckedState w14:val="2610" w14:font="MS Gothic"/>
                </w14:checkbox>
              </w:sdtPr>
              <w:sdtEndPr/>
              <w:sdtContent>
                <w:r w:rsidR="00DA3680">
                  <w:rPr>
                    <w:rFonts w:ascii="宋体" w:eastAsia="宋体" w:hAnsi="宋体" w:cs="Times New Roman" w:hint="eastAsia"/>
                  </w:rPr>
                  <w:t>√</w:t>
                </w:r>
              </w:sdtContent>
            </w:sdt>
            <w:r w:rsidR="00964D68" w:rsidRPr="00964D68">
              <w:rPr>
                <w:rFonts w:ascii="Trebuchet MS" w:eastAsia="仿宋" w:hAnsi="Trebuchet MS" w:cs="Times New Roman" w:hint="eastAsia"/>
              </w:rPr>
              <w:t>专业实验</w:t>
            </w:r>
            <w:r w:rsidR="00964D68" w:rsidRPr="00964D68">
              <w:rPr>
                <w:rFonts w:ascii="Trebuchet MS" w:eastAsia="仿宋" w:hAnsi="Trebuchet MS" w:cs="Times New Roman"/>
              </w:rPr>
              <w:t xml:space="preserve">   </w:t>
            </w:r>
            <w:sdt>
              <w:sdtPr>
                <w:rPr>
                  <w:rFonts w:ascii="Trebuchet MS" w:eastAsia="仿宋" w:hAnsi="Trebuchet MS" w:cs="Times New Roman" w:hint="eastAsia"/>
                </w:rPr>
                <w:id w:val="-130230553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综合实验</w:t>
            </w:r>
            <w:r w:rsidR="00964D68" w:rsidRPr="00964D68">
              <w:rPr>
                <w:rFonts w:ascii="Trebuchet MS" w:eastAsia="仿宋" w:hAnsi="Trebuchet MS" w:cs="Times New Roman"/>
              </w:rPr>
              <w:t xml:space="preserve"> </w:t>
            </w:r>
            <w:r w:rsidR="00964D68" w:rsidRPr="00964D68">
              <w:rPr>
                <w:rFonts w:ascii="Segoe UI Symbol" w:eastAsia="仿宋" w:hAnsi="Segoe UI Symbol" w:cs="Segoe UI Symbol"/>
              </w:rPr>
              <w:t xml:space="preserve"> </w:t>
            </w:r>
            <w:sdt>
              <w:sdtPr>
                <w:rPr>
                  <w:rFonts w:ascii="Trebuchet MS" w:eastAsia="仿宋" w:hAnsi="Trebuchet MS" w:cs="Times New Roman" w:hint="eastAsia"/>
                </w:rPr>
                <w:id w:val="89161346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创新实验</w:t>
            </w:r>
            <w:r w:rsidR="00964D68" w:rsidRPr="00964D68">
              <w:rPr>
                <w:rFonts w:ascii="Trebuchet MS" w:eastAsia="仿宋" w:hAnsi="Trebuchet MS" w:cs="Times New Roman"/>
              </w:rPr>
              <w:t xml:space="preserve">    </w:t>
            </w:r>
            <w:sdt>
              <w:sdtPr>
                <w:rPr>
                  <w:rFonts w:ascii="Trebuchet MS" w:eastAsia="仿宋" w:hAnsi="Trebuchet MS" w:cs="Times New Roman" w:hint="eastAsia"/>
                </w:rPr>
                <w:id w:val="-920250814"/>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开放实验</w:t>
            </w:r>
            <w:r w:rsidR="00964D68" w:rsidRPr="00964D68">
              <w:rPr>
                <w:rFonts w:ascii="Trebuchet MS" w:eastAsia="仿宋" w:hAnsi="Trebuchet MS" w:cs="Times New Roman"/>
              </w:rPr>
              <w:t xml:space="preserve">   </w:t>
            </w:r>
            <w:sdt>
              <w:sdtPr>
                <w:rPr>
                  <w:rFonts w:ascii="Trebuchet MS" w:eastAsia="仿宋" w:hAnsi="Trebuchet MS" w:cs="Times New Roman" w:hint="eastAsia"/>
                </w:rPr>
                <w:id w:val="538476846"/>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无</w:t>
            </w:r>
          </w:p>
        </w:tc>
      </w:tr>
      <w:tr w:rsidR="00964D68" w:rsidRPr="00964D68" w:rsidTr="00964D6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w:t>
            </w:r>
            <w:r w:rsidRPr="00964D68">
              <w:rPr>
                <w:rFonts w:ascii="Trebuchet MS" w:eastAsia="仿宋" w:hAnsi="Trebuchet MS" w:cs="Times New Roman"/>
              </w:rPr>
              <w:t>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rsidR="00964D68" w:rsidRPr="00964D68" w:rsidRDefault="00FB6229" w:rsidP="00964D68">
            <w:pPr>
              <w:widowControl/>
              <w:spacing w:line="300" w:lineRule="auto"/>
              <w:jc w:val="left"/>
              <w:rPr>
                <w:rFonts w:ascii="Trebuchet MS" w:eastAsia="仿宋" w:hAnsi="Trebuchet MS" w:cs="Times New Roman"/>
              </w:rPr>
            </w:pPr>
            <w:sdt>
              <w:sdtPr>
                <w:rPr>
                  <w:rFonts w:ascii="Trebuchet MS" w:eastAsia="仿宋" w:hAnsi="Trebuchet MS" w:cs="Times New Roman"/>
                </w:rPr>
                <w:id w:val="-1638635172"/>
                <w:placeholder>
                  <w:docPart w:val="00BFEF8FFB694C2793F13A649439C01A"/>
                </w:placeholder>
                <w:dropDownList>
                  <w:listItem w:displayText="无" w:value="无"/>
                  <w:listItem w:displayText="独立设课" w:value="独立设课"/>
                  <w:listItem w:displayText="非独立设课" w:value="非独立设课"/>
                </w:dropDownList>
              </w:sdtPr>
              <w:sdtEndPr/>
              <w:sdtContent>
                <w:r w:rsidR="00DA3680">
                  <w:rPr>
                    <w:rFonts w:ascii="Trebuchet MS" w:eastAsia="仿宋" w:hAnsi="Trebuchet MS" w:cs="Times New Roman"/>
                  </w:rPr>
                  <w:t>非独立设课</w:t>
                </w:r>
              </w:sdtContent>
            </w:sdt>
          </w:p>
        </w:tc>
      </w:tr>
    </w:tbl>
    <w:p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caps/>
          <w:color w:val="FFFFFF"/>
          <w:spacing w:val="15"/>
          <w:kern w:val="0"/>
          <w:sz w:val="22"/>
          <w:lang w:val="zh-CN"/>
        </w:rPr>
        <w:t>主讲教师（教学团队）</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caps/>
          <w:spacing w:val="15"/>
          <w:kern w:val="0"/>
          <w:sz w:val="20"/>
          <w:szCs w:val="20"/>
          <w:lang w:val="zh-CN"/>
        </w:rPr>
        <w:t>主讲教师简介</w:t>
      </w:r>
    </w:p>
    <w:p w:rsidR="00964D68" w:rsidRDefault="00823A27" w:rsidP="00964D68">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刘</w:t>
      </w:r>
      <w:r>
        <w:rPr>
          <w:rFonts w:ascii="Trebuchet MS" w:eastAsia="仿宋" w:hAnsi="Trebuchet MS" w:cs="Times New Roman"/>
          <w:kern w:val="0"/>
          <w:sz w:val="20"/>
          <w:szCs w:val="20"/>
          <w:lang w:val="zh-CN"/>
        </w:rPr>
        <w:t>若伦，山东大学（</w:t>
      </w:r>
      <w:r>
        <w:rPr>
          <w:rFonts w:ascii="Trebuchet MS" w:eastAsia="仿宋" w:hAnsi="Trebuchet MS" w:cs="Times New Roman" w:hint="eastAsia"/>
          <w:kern w:val="0"/>
          <w:sz w:val="20"/>
          <w:szCs w:val="20"/>
          <w:lang w:val="zh-CN"/>
        </w:rPr>
        <w:t>威海</w:t>
      </w:r>
      <w:r>
        <w:rPr>
          <w:rFonts w:ascii="Trebuchet MS" w:eastAsia="仿宋" w:hAnsi="Trebuchet MS" w:cs="Times New Roman"/>
          <w:kern w:val="0"/>
          <w:sz w:val="20"/>
          <w:szCs w:val="20"/>
          <w:lang w:val="zh-CN"/>
        </w:rPr>
        <w:t>）</w:t>
      </w:r>
      <w:r>
        <w:rPr>
          <w:rFonts w:ascii="Trebuchet MS" w:eastAsia="仿宋" w:hAnsi="Trebuchet MS" w:cs="Times New Roman" w:hint="eastAsia"/>
          <w:kern w:val="0"/>
          <w:sz w:val="20"/>
          <w:szCs w:val="20"/>
          <w:lang w:val="zh-CN"/>
        </w:rPr>
        <w:t>机电</w:t>
      </w:r>
      <w:r>
        <w:rPr>
          <w:rFonts w:ascii="Trebuchet MS" w:eastAsia="仿宋" w:hAnsi="Trebuchet MS" w:cs="Times New Roman"/>
          <w:kern w:val="0"/>
          <w:sz w:val="20"/>
          <w:szCs w:val="20"/>
          <w:lang w:val="zh-CN"/>
        </w:rPr>
        <w:t>与信息工程学院副教授、</w:t>
      </w:r>
      <w:r>
        <w:rPr>
          <w:rFonts w:ascii="Trebuchet MS" w:eastAsia="仿宋" w:hAnsi="Trebuchet MS" w:cs="Times New Roman" w:hint="eastAsia"/>
          <w:kern w:val="0"/>
          <w:sz w:val="20"/>
          <w:szCs w:val="20"/>
          <w:lang w:val="zh-CN"/>
        </w:rPr>
        <w:t>硕士生</w:t>
      </w:r>
      <w:r>
        <w:rPr>
          <w:rFonts w:ascii="Trebuchet MS" w:eastAsia="仿宋" w:hAnsi="Trebuchet MS" w:cs="Times New Roman"/>
          <w:kern w:val="0"/>
          <w:sz w:val="20"/>
          <w:szCs w:val="20"/>
          <w:lang w:val="zh-CN"/>
        </w:rPr>
        <w:t>导师。</w:t>
      </w:r>
      <w:r>
        <w:rPr>
          <w:rFonts w:ascii="Trebuchet MS" w:eastAsia="仿宋" w:hAnsi="Trebuchet MS" w:cs="Times New Roman" w:hint="eastAsia"/>
          <w:kern w:val="0"/>
          <w:sz w:val="20"/>
          <w:szCs w:val="20"/>
          <w:lang w:val="zh-CN"/>
        </w:rPr>
        <w:t>研究方向</w:t>
      </w:r>
      <w:r>
        <w:rPr>
          <w:rFonts w:ascii="Trebuchet MS" w:eastAsia="仿宋" w:hAnsi="Trebuchet MS" w:cs="Times New Roman"/>
          <w:kern w:val="0"/>
          <w:sz w:val="20"/>
          <w:szCs w:val="20"/>
          <w:lang w:val="zh-CN"/>
        </w:rPr>
        <w:t>为音频及</w:t>
      </w:r>
      <w:r>
        <w:rPr>
          <w:rFonts w:ascii="Trebuchet MS" w:eastAsia="仿宋" w:hAnsi="Trebuchet MS" w:cs="Times New Roman" w:hint="eastAsia"/>
          <w:kern w:val="0"/>
          <w:sz w:val="20"/>
          <w:szCs w:val="20"/>
          <w:lang w:val="zh-CN"/>
        </w:rPr>
        <w:t>阵列信号处理</w:t>
      </w:r>
      <w:r>
        <w:rPr>
          <w:rFonts w:ascii="Trebuchet MS" w:eastAsia="仿宋" w:hAnsi="Trebuchet MS" w:cs="Times New Roman"/>
          <w:kern w:val="0"/>
          <w:sz w:val="20"/>
          <w:szCs w:val="20"/>
          <w:lang w:val="zh-CN"/>
        </w:rPr>
        <w:t>，主持国家自然科学基金及教育部留学回国</w:t>
      </w:r>
      <w:r>
        <w:rPr>
          <w:rFonts w:ascii="Trebuchet MS" w:eastAsia="仿宋" w:hAnsi="Trebuchet MS" w:cs="Times New Roman" w:hint="eastAsia"/>
          <w:kern w:val="0"/>
          <w:sz w:val="20"/>
          <w:szCs w:val="20"/>
          <w:lang w:val="zh-CN"/>
        </w:rPr>
        <w:t>基金</w:t>
      </w:r>
      <w:r>
        <w:rPr>
          <w:rFonts w:ascii="Trebuchet MS" w:eastAsia="仿宋" w:hAnsi="Trebuchet MS" w:cs="Times New Roman"/>
          <w:kern w:val="0"/>
          <w:sz w:val="20"/>
          <w:szCs w:val="20"/>
          <w:lang w:val="zh-CN"/>
        </w:rPr>
        <w:t>等多项科研项目。</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caps/>
          <w:spacing w:val="15"/>
          <w:kern w:val="0"/>
          <w:sz w:val="20"/>
          <w:szCs w:val="20"/>
          <w:lang w:val="zh-CN"/>
        </w:rPr>
        <w:t>教学团队介绍</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5"/>
        <w:gridCol w:w="1055"/>
        <w:gridCol w:w="1055"/>
        <w:gridCol w:w="3456"/>
        <w:gridCol w:w="3113"/>
      </w:tblGrid>
      <w:tr w:rsidR="00D445E8" w:rsidTr="00D445E8">
        <w:tc>
          <w:tcPr>
            <w:tcW w:w="542" w:type="pct"/>
            <w:tcBorders>
              <w:top w:val="single" w:sz="4" w:space="0" w:color="auto"/>
              <w:bottom w:val="single" w:sz="4" w:space="0" w:color="auto"/>
            </w:tcBorders>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姓名</w:t>
            </w:r>
          </w:p>
        </w:tc>
        <w:tc>
          <w:tcPr>
            <w:tcW w:w="542" w:type="pct"/>
            <w:tcBorders>
              <w:top w:val="single" w:sz="4" w:space="0" w:color="auto"/>
              <w:bottom w:val="single" w:sz="4" w:space="0" w:color="auto"/>
            </w:tcBorders>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性别</w:t>
            </w:r>
          </w:p>
        </w:tc>
        <w:tc>
          <w:tcPr>
            <w:tcW w:w="542" w:type="pct"/>
            <w:tcBorders>
              <w:top w:val="single" w:sz="4" w:space="0" w:color="auto"/>
              <w:bottom w:val="single" w:sz="4" w:space="0" w:color="auto"/>
            </w:tcBorders>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职称</w:t>
            </w:r>
          </w:p>
        </w:tc>
        <w:tc>
          <w:tcPr>
            <w:tcW w:w="1775" w:type="pct"/>
            <w:tcBorders>
              <w:top w:val="single" w:sz="4" w:space="0" w:color="auto"/>
              <w:bottom w:val="single" w:sz="4" w:space="0" w:color="auto"/>
            </w:tcBorders>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院系</w:t>
            </w:r>
          </w:p>
        </w:tc>
        <w:tc>
          <w:tcPr>
            <w:tcW w:w="1599" w:type="pct"/>
            <w:tcBorders>
              <w:top w:val="single" w:sz="4" w:space="0" w:color="auto"/>
              <w:bottom w:val="single" w:sz="4" w:space="0" w:color="auto"/>
            </w:tcBorders>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教学中</w:t>
            </w:r>
            <w:r>
              <w:rPr>
                <w:rFonts w:ascii="Trebuchet MS" w:eastAsia="仿宋" w:hAnsi="Trebuchet MS" w:cs="Times New Roman"/>
                <w:kern w:val="0"/>
                <w:sz w:val="20"/>
                <w:szCs w:val="20"/>
                <w:lang w:val="zh-CN"/>
              </w:rPr>
              <w:t>承担的职责</w:t>
            </w:r>
          </w:p>
        </w:tc>
      </w:tr>
      <w:tr w:rsidR="00D445E8" w:rsidTr="00D445E8">
        <w:tc>
          <w:tcPr>
            <w:tcW w:w="542" w:type="pct"/>
            <w:tcBorders>
              <w:top w:val="single" w:sz="4" w:space="0" w:color="auto"/>
            </w:tcBorders>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proofErr w:type="gramStart"/>
            <w:r>
              <w:rPr>
                <w:rFonts w:ascii="Trebuchet MS" w:eastAsia="仿宋" w:hAnsi="Trebuchet MS" w:cs="Times New Roman" w:hint="eastAsia"/>
                <w:kern w:val="0"/>
                <w:sz w:val="20"/>
                <w:szCs w:val="20"/>
                <w:lang w:val="zh-CN"/>
              </w:rPr>
              <w:t>刘若</w:t>
            </w:r>
            <w:r>
              <w:rPr>
                <w:rFonts w:ascii="Trebuchet MS" w:eastAsia="仿宋" w:hAnsi="Trebuchet MS" w:cs="Times New Roman"/>
                <w:kern w:val="0"/>
                <w:sz w:val="20"/>
                <w:szCs w:val="20"/>
                <w:lang w:val="zh-CN"/>
              </w:rPr>
              <w:t>伦</w:t>
            </w:r>
            <w:proofErr w:type="gramEnd"/>
          </w:p>
        </w:tc>
        <w:tc>
          <w:tcPr>
            <w:tcW w:w="542" w:type="pct"/>
            <w:tcBorders>
              <w:top w:val="single" w:sz="4" w:space="0" w:color="auto"/>
            </w:tcBorders>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男</w:t>
            </w:r>
          </w:p>
        </w:tc>
        <w:tc>
          <w:tcPr>
            <w:tcW w:w="542" w:type="pct"/>
            <w:tcBorders>
              <w:top w:val="single" w:sz="4" w:space="0" w:color="auto"/>
            </w:tcBorders>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副教授</w:t>
            </w:r>
          </w:p>
        </w:tc>
        <w:tc>
          <w:tcPr>
            <w:tcW w:w="1775" w:type="pct"/>
            <w:tcBorders>
              <w:top w:val="single" w:sz="4" w:space="0" w:color="auto"/>
            </w:tcBorders>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机电与</w:t>
            </w:r>
            <w:r>
              <w:rPr>
                <w:rFonts w:ascii="Trebuchet MS" w:eastAsia="仿宋" w:hAnsi="Trebuchet MS" w:cs="Times New Roman"/>
                <w:kern w:val="0"/>
                <w:sz w:val="20"/>
                <w:szCs w:val="20"/>
                <w:lang w:val="zh-CN"/>
              </w:rPr>
              <w:t>信息工程学院</w:t>
            </w:r>
          </w:p>
        </w:tc>
        <w:tc>
          <w:tcPr>
            <w:tcW w:w="1599" w:type="pct"/>
            <w:tcBorders>
              <w:top w:val="single" w:sz="4" w:space="0" w:color="auto"/>
            </w:tcBorders>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主讲</w:t>
            </w:r>
            <w:r>
              <w:rPr>
                <w:rFonts w:ascii="Trebuchet MS" w:eastAsia="仿宋" w:hAnsi="Trebuchet MS" w:cs="Times New Roman"/>
                <w:kern w:val="0"/>
                <w:sz w:val="20"/>
                <w:szCs w:val="20"/>
                <w:lang w:val="zh-CN"/>
              </w:rPr>
              <w:t>教师</w:t>
            </w:r>
          </w:p>
        </w:tc>
      </w:tr>
      <w:tr w:rsidR="00D445E8" w:rsidTr="00D445E8">
        <w:tc>
          <w:tcPr>
            <w:tcW w:w="542" w:type="pct"/>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proofErr w:type="gramStart"/>
            <w:r>
              <w:rPr>
                <w:rFonts w:ascii="Trebuchet MS" w:eastAsia="仿宋" w:hAnsi="Trebuchet MS" w:cs="Times New Roman" w:hint="eastAsia"/>
                <w:kern w:val="0"/>
                <w:sz w:val="20"/>
                <w:szCs w:val="20"/>
                <w:lang w:val="zh-CN"/>
              </w:rPr>
              <w:t>叶准</w:t>
            </w:r>
            <w:proofErr w:type="gramEnd"/>
          </w:p>
        </w:tc>
        <w:tc>
          <w:tcPr>
            <w:tcW w:w="542" w:type="pct"/>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男</w:t>
            </w:r>
          </w:p>
        </w:tc>
        <w:tc>
          <w:tcPr>
            <w:tcW w:w="542" w:type="pct"/>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讲师</w:t>
            </w:r>
          </w:p>
        </w:tc>
        <w:tc>
          <w:tcPr>
            <w:tcW w:w="1775" w:type="pct"/>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机电与</w:t>
            </w:r>
            <w:r>
              <w:rPr>
                <w:rFonts w:ascii="Trebuchet MS" w:eastAsia="仿宋" w:hAnsi="Trebuchet MS" w:cs="Times New Roman"/>
                <w:kern w:val="0"/>
                <w:sz w:val="20"/>
                <w:szCs w:val="20"/>
                <w:lang w:val="zh-CN"/>
              </w:rPr>
              <w:t>信息工程学院</w:t>
            </w:r>
          </w:p>
        </w:tc>
        <w:tc>
          <w:tcPr>
            <w:tcW w:w="1599" w:type="pct"/>
            <w:vAlign w:val="center"/>
          </w:tcPr>
          <w:p w:rsidR="00D445E8" w:rsidRDefault="00EF3BE1"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参与课堂</w:t>
            </w:r>
            <w:r>
              <w:rPr>
                <w:rFonts w:ascii="Trebuchet MS" w:eastAsia="仿宋" w:hAnsi="Trebuchet MS" w:cs="Times New Roman"/>
                <w:kern w:val="0"/>
                <w:sz w:val="20"/>
                <w:szCs w:val="20"/>
                <w:lang w:val="zh-CN"/>
              </w:rPr>
              <w:t>授课及教学内容</w:t>
            </w:r>
            <w:r>
              <w:rPr>
                <w:rFonts w:ascii="Trebuchet MS" w:eastAsia="仿宋" w:hAnsi="Trebuchet MS" w:cs="Times New Roman" w:hint="eastAsia"/>
                <w:kern w:val="0"/>
                <w:sz w:val="20"/>
                <w:szCs w:val="20"/>
                <w:lang w:val="zh-CN"/>
              </w:rPr>
              <w:t>设计</w:t>
            </w:r>
          </w:p>
        </w:tc>
      </w:tr>
      <w:tr w:rsidR="00D445E8" w:rsidTr="00D445E8">
        <w:tc>
          <w:tcPr>
            <w:tcW w:w="542" w:type="pct"/>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郭</w:t>
            </w:r>
            <w:r>
              <w:rPr>
                <w:rFonts w:ascii="Trebuchet MS" w:eastAsia="仿宋" w:hAnsi="Trebuchet MS" w:cs="Times New Roman"/>
                <w:kern w:val="0"/>
                <w:sz w:val="20"/>
                <w:szCs w:val="20"/>
                <w:lang w:val="zh-CN"/>
              </w:rPr>
              <w:t>尊华</w:t>
            </w:r>
          </w:p>
        </w:tc>
        <w:tc>
          <w:tcPr>
            <w:tcW w:w="542" w:type="pct"/>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女</w:t>
            </w:r>
          </w:p>
        </w:tc>
        <w:tc>
          <w:tcPr>
            <w:tcW w:w="542" w:type="pct"/>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副教授</w:t>
            </w:r>
          </w:p>
        </w:tc>
        <w:tc>
          <w:tcPr>
            <w:tcW w:w="1775" w:type="pct"/>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机电与</w:t>
            </w:r>
            <w:r>
              <w:rPr>
                <w:rFonts w:ascii="Trebuchet MS" w:eastAsia="仿宋" w:hAnsi="Trebuchet MS" w:cs="Times New Roman"/>
                <w:kern w:val="0"/>
                <w:sz w:val="20"/>
                <w:szCs w:val="20"/>
                <w:lang w:val="zh-CN"/>
              </w:rPr>
              <w:t>信息工程学院</w:t>
            </w:r>
          </w:p>
        </w:tc>
        <w:tc>
          <w:tcPr>
            <w:tcW w:w="1599" w:type="pct"/>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参与课堂</w:t>
            </w:r>
            <w:r>
              <w:rPr>
                <w:rFonts w:ascii="Trebuchet MS" w:eastAsia="仿宋" w:hAnsi="Trebuchet MS" w:cs="Times New Roman"/>
                <w:kern w:val="0"/>
                <w:sz w:val="20"/>
                <w:szCs w:val="20"/>
                <w:lang w:val="zh-CN"/>
              </w:rPr>
              <w:t>授课及教学内容</w:t>
            </w:r>
            <w:r>
              <w:rPr>
                <w:rFonts w:ascii="Trebuchet MS" w:eastAsia="仿宋" w:hAnsi="Trebuchet MS" w:cs="Times New Roman" w:hint="eastAsia"/>
                <w:kern w:val="0"/>
                <w:sz w:val="20"/>
                <w:szCs w:val="20"/>
                <w:lang w:val="zh-CN"/>
              </w:rPr>
              <w:t>设计</w:t>
            </w:r>
          </w:p>
        </w:tc>
      </w:tr>
      <w:tr w:rsidR="00D445E8" w:rsidTr="00D445E8">
        <w:tc>
          <w:tcPr>
            <w:tcW w:w="542" w:type="pct"/>
            <w:tcBorders>
              <w:bottom w:val="single" w:sz="4" w:space="0" w:color="auto"/>
            </w:tcBorders>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常</w:t>
            </w:r>
            <w:r>
              <w:rPr>
                <w:rFonts w:ascii="Trebuchet MS" w:eastAsia="仿宋" w:hAnsi="Trebuchet MS" w:cs="Times New Roman"/>
                <w:kern w:val="0"/>
                <w:sz w:val="20"/>
                <w:szCs w:val="20"/>
                <w:lang w:val="zh-CN"/>
              </w:rPr>
              <w:t>树旺</w:t>
            </w:r>
          </w:p>
        </w:tc>
        <w:tc>
          <w:tcPr>
            <w:tcW w:w="542" w:type="pct"/>
            <w:tcBorders>
              <w:bottom w:val="single" w:sz="4" w:space="0" w:color="auto"/>
            </w:tcBorders>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男</w:t>
            </w:r>
          </w:p>
        </w:tc>
        <w:tc>
          <w:tcPr>
            <w:tcW w:w="542" w:type="pct"/>
            <w:tcBorders>
              <w:bottom w:val="single" w:sz="4" w:space="0" w:color="auto"/>
            </w:tcBorders>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讲师</w:t>
            </w:r>
          </w:p>
        </w:tc>
        <w:tc>
          <w:tcPr>
            <w:tcW w:w="1775" w:type="pct"/>
            <w:tcBorders>
              <w:bottom w:val="single" w:sz="4" w:space="0" w:color="auto"/>
            </w:tcBorders>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机电与</w:t>
            </w:r>
            <w:r>
              <w:rPr>
                <w:rFonts w:ascii="Trebuchet MS" w:eastAsia="仿宋" w:hAnsi="Trebuchet MS" w:cs="Times New Roman"/>
                <w:kern w:val="0"/>
                <w:sz w:val="20"/>
                <w:szCs w:val="20"/>
                <w:lang w:val="zh-CN"/>
              </w:rPr>
              <w:t>信息工程学院</w:t>
            </w:r>
          </w:p>
        </w:tc>
        <w:tc>
          <w:tcPr>
            <w:tcW w:w="1599" w:type="pct"/>
            <w:tcBorders>
              <w:bottom w:val="single" w:sz="4" w:space="0" w:color="auto"/>
            </w:tcBorders>
            <w:vAlign w:val="center"/>
          </w:tcPr>
          <w:p w:rsidR="00D445E8" w:rsidRDefault="00D445E8" w:rsidP="00D445E8">
            <w:pPr>
              <w:widowControl/>
              <w:spacing w:line="300" w:lineRule="auto"/>
              <w:jc w:val="center"/>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参与课堂</w:t>
            </w:r>
            <w:r>
              <w:rPr>
                <w:rFonts w:ascii="Trebuchet MS" w:eastAsia="仿宋" w:hAnsi="Trebuchet MS" w:cs="Times New Roman"/>
                <w:kern w:val="0"/>
                <w:sz w:val="20"/>
                <w:szCs w:val="20"/>
                <w:lang w:val="zh-CN"/>
              </w:rPr>
              <w:t>授课及教学内容</w:t>
            </w:r>
            <w:r>
              <w:rPr>
                <w:rFonts w:ascii="Trebuchet MS" w:eastAsia="仿宋" w:hAnsi="Trebuchet MS" w:cs="Times New Roman" w:hint="eastAsia"/>
                <w:kern w:val="0"/>
                <w:sz w:val="20"/>
                <w:szCs w:val="20"/>
                <w:lang w:val="zh-CN"/>
              </w:rPr>
              <w:t>设计</w:t>
            </w:r>
          </w:p>
        </w:tc>
      </w:tr>
    </w:tbl>
    <w:p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课程描述</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中文描述</w:t>
      </w:r>
    </w:p>
    <w:p w:rsidR="00964D68" w:rsidRPr="00EF3BE1" w:rsidRDefault="00DA3680" w:rsidP="00D445E8">
      <w:pPr>
        <w:widowControl/>
        <w:spacing w:line="300" w:lineRule="auto"/>
        <w:ind w:firstLineChars="200" w:firstLine="420"/>
        <w:rPr>
          <w:rFonts w:eastAsia="仿宋" w:cs="Times New Roman"/>
          <w:kern w:val="0"/>
          <w:sz w:val="20"/>
          <w:szCs w:val="20"/>
          <w:lang w:val="zh-CN"/>
        </w:rPr>
      </w:pPr>
      <w:r w:rsidRPr="00EF3BE1">
        <w:rPr>
          <w:rFonts w:eastAsia="仿宋"/>
        </w:rPr>
        <w:lastRenderedPageBreak/>
        <w:t>本课程是电子信息类专业的一门重要专业基础课，课程强调理论与实践相结合，在理解基础理论与技术的基础上，通过实验课应用软件编程实现信号处理功能，加深对知识的巩固并提高实际编程能力。课程主要内容包括数字信号处理基本概念，离散傅立叶变换，</w:t>
      </w:r>
      <w:r w:rsidRPr="00EF3BE1">
        <w:rPr>
          <w:rFonts w:eastAsia="仿宋"/>
        </w:rPr>
        <w:t>Z</w:t>
      </w:r>
      <w:r w:rsidRPr="00EF3BE1">
        <w:rPr>
          <w:rFonts w:eastAsia="仿宋"/>
        </w:rPr>
        <w:t>变换，数字滤波器原理及设计，频谱分析等。通过本课程的学习，为进一步学习与掌握数字通信与信息处理等方面的</w:t>
      </w:r>
      <w:r w:rsidRPr="00EF3BE1">
        <w:rPr>
          <w:rFonts w:eastAsia="仿宋" w:hint="eastAsia"/>
        </w:rPr>
        <w:t>后续</w:t>
      </w:r>
      <w:r w:rsidRPr="00EF3BE1">
        <w:rPr>
          <w:rFonts w:eastAsia="仿宋"/>
        </w:rPr>
        <w:t>专业课程及从事信息技术的应用开发工作奠定必要的基础。</w:t>
      </w:r>
    </w:p>
    <w:p w:rsidR="00964D68" w:rsidRPr="00823A27"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英文描述</w:t>
      </w:r>
    </w:p>
    <w:p w:rsidR="00964D68" w:rsidRPr="00EF3BE1" w:rsidRDefault="00DA3680" w:rsidP="00DA3680">
      <w:pPr>
        <w:ind w:firstLineChars="200" w:firstLine="420"/>
        <w:rPr>
          <w:rFonts w:eastAsia="仿宋_GB2312"/>
        </w:rPr>
      </w:pPr>
      <w:r w:rsidRPr="00EF3BE1">
        <w:rPr>
          <w:rFonts w:eastAsia="仿宋_GB2312"/>
        </w:rPr>
        <w:t>This course is an important compulsory specialized course</w:t>
      </w:r>
      <w:del w:id="0" w:author="IE616" w:date="2021-02-26T13:02:00Z">
        <w:r w:rsidRPr="00EF3BE1" w:rsidDel="00950286">
          <w:rPr>
            <w:rFonts w:eastAsia="仿宋_GB2312"/>
          </w:rPr>
          <w:delText>s</w:delText>
        </w:r>
      </w:del>
      <w:r w:rsidRPr="00EF3BE1">
        <w:rPr>
          <w:rFonts w:eastAsia="仿宋_GB2312"/>
        </w:rPr>
        <w:t xml:space="preserve"> for the students </w:t>
      </w:r>
      <w:ins w:id="1" w:author="IE616" w:date="2021-02-26T13:03:00Z">
        <w:r w:rsidR="00DC0615">
          <w:rPr>
            <w:rFonts w:eastAsia="仿宋_GB2312"/>
          </w:rPr>
          <w:t xml:space="preserve">who </w:t>
        </w:r>
      </w:ins>
      <w:r w:rsidRPr="00EF3BE1">
        <w:rPr>
          <w:rFonts w:eastAsia="仿宋_GB2312"/>
        </w:rPr>
        <w:t>major in electronic information related specialties</w:t>
      </w:r>
      <w:ins w:id="2" w:author="IE616" w:date="2021-02-26T13:09:00Z">
        <w:r w:rsidR="00DC0615">
          <w:rPr>
            <w:rFonts w:eastAsia="仿宋_GB2312"/>
          </w:rPr>
          <w:t>,</w:t>
        </w:r>
      </w:ins>
      <w:del w:id="3" w:author="IE616" w:date="2021-02-26T13:09:00Z">
        <w:r w:rsidRPr="00EF3BE1" w:rsidDel="00DC0615">
          <w:rPr>
            <w:rFonts w:eastAsia="仿宋_GB2312"/>
          </w:rPr>
          <w:delText>.</w:delText>
        </w:r>
      </w:del>
      <w:r w:rsidRPr="00EF3BE1">
        <w:rPr>
          <w:rFonts w:eastAsia="仿宋_GB2312"/>
        </w:rPr>
        <w:t xml:space="preserve"> </w:t>
      </w:r>
      <w:ins w:id="4" w:author="IE616" w:date="2021-02-26T13:09:00Z">
        <w:r w:rsidR="00DC0615">
          <w:rPr>
            <w:rFonts w:eastAsia="仿宋_GB2312"/>
          </w:rPr>
          <w:t>which</w:t>
        </w:r>
      </w:ins>
      <w:del w:id="5" w:author="IE616" w:date="2021-02-26T13:09:00Z">
        <w:r w:rsidRPr="00EF3BE1" w:rsidDel="00DC0615">
          <w:rPr>
            <w:rFonts w:eastAsia="仿宋_GB2312"/>
          </w:rPr>
          <w:delText>T</w:delText>
        </w:r>
      </w:del>
      <w:del w:id="6" w:author="IE616" w:date="2021-02-26T13:10:00Z">
        <w:r w:rsidRPr="00EF3BE1" w:rsidDel="00DC0615">
          <w:rPr>
            <w:rFonts w:eastAsia="仿宋_GB2312"/>
          </w:rPr>
          <w:delText>he course</w:delText>
        </w:r>
      </w:del>
      <w:r w:rsidRPr="00EF3BE1">
        <w:rPr>
          <w:rFonts w:eastAsia="仿宋_GB2312"/>
        </w:rPr>
        <w:t xml:space="preserve"> emphasizes the combination of theory and practice</w:t>
      </w:r>
      <w:ins w:id="7" w:author="IE616" w:date="2021-02-26T13:10:00Z">
        <w:r w:rsidR="00DC0615">
          <w:rPr>
            <w:rFonts w:eastAsia="仿宋_GB2312"/>
          </w:rPr>
          <w:t>.</w:t>
        </w:r>
      </w:ins>
      <w:del w:id="8" w:author="IE616" w:date="2021-02-26T13:10:00Z">
        <w:r w:rsidRPr="00EF3BE1" w:rsidDel="00DC0615">
          <w:rPr>
            <w:rFonts w:eastAsia="仿宋_GB2312"/>
          </w:rPr>
          <w:delText>,</w:delText>
        </w:r>
      </w:del>
      <w:r w:rsidRPr="00EF3BE1">
        <w:rPr>
          <w:rFonts w:eastAsia="仿宋_GB2312"/>
        </w:rPr>
        <w:t xml:space="preserve"> </w:t>
      </w:r>
      <w:ins w:id="9" w:author="IE616" w:date="2021-02-26T13:10:00Z">
        <w:r w:rsidR="00DC0615">
          <w:rPr>
            <w:rFonts w:eastAsia="仿宋_GB2312"/>
          </w:rPr>
          <w:t>T</w:t>
        </w:r>
      </w:ins>
      <w:del w:id="10" w:author="IE616" w:date="2021-02-26T13:10:00Z">
        <w:r w:rsidRPr="00EF3BE1" w:rsidDel="00DC0615">
          <w:rPr>
            <w:rFonts w:eastAsia="仿宋_GB2312"/>
          </w:rPr>
          <w:delText>t</w:delText>
        </w:r>
      </w:del>
      <w:r w:rsidRPr="00EF3BE1">
        <w:rPr>
          <w:rFonts w:eastAsia="仿宋_GB2312"/>
        </w:rPr>
        <w:t xml:space="preserve">he students are encouraged to implement signal processing </w:t>
      </w:r>
      <w:del w:id="11" w:author="IE616" w:date="2021-02-26T13:09:00Z">
        <w:r w:rsidRPr="00EF3BE1" w:rsidDel="00DC0615">
          <w:rPr>
            <w:rFonts w:eastAsia="仿宋_GB2312"/>
          </w:rPr>
          <w:delText xml:space="preserve">functionality </w:delText>
        </w:r>
      </w:del>
      <w:ins w:id="12" w:author="IE616" w:date="2021-02-26T13:09:00Z">
        <w:r w:rsidR="00DC0615">
          <w:rPr>
            <w:rFonts w:eastAsia="仿宋_GB2312"/>
          </w:rPr>
          <w:t>technologies</w:t>
        </w:r>
        <w:r w:rsidR="00DC0615" w:rsidRPr="00EF3BE1">
          <w:rPr>
            <w:rFonts w:eastAsia="仿宋_GB2312"/>
          </w:rPr>
          <w:t xml:space="preserve"> </w:t>
        </w:r>
      </w:ins>
      <w:r w:rsidRPr="00EF3BE1">
        <w:rPr>
          <w:rFonts w:eastAsia="仿宋_GB2312"/>
        </w:rPr>
        <w:t xml:space="preserve">through software programming, which will consolidate the knowledge studied and improve the programming ability. The main contents of the course include the basic concepts of digital signal processing, discrete Fourier transform, Z transform, digital filter theory and design, spectrum analysis, etc. Through the study of this course, </w:t>
      </w:r>
      <w:ins w:id="13" w:author="IE616" w:date="2021-02-26T13:11:00Z">
        <w:r w:rsidR="00DC0615">
          <w:rPr>
            <w:rFonts w:eastAsia="仿宋_GB2312"/>
          </w:rPr>
          <w:t>students</w:t>
        </w:r>
      </w:ins>
      <w:del w:id="14" w:author="IE616" w:date="2021-02-26T13:11:00Z">
        <w:r w:rsidR="00EF3BE1" w:rsidDel="00DC0615">
          <w:rPr>
            <w:rFonts w:eastAsia="仿宋_GB2312"/>
          </w:rPr>
          <w:delText>you</w:delText>
        </w:r>
      </w:del>
      <w:r w:rsidRPr="00EF3BE1">
        <w:rPr>
          <w:rFonts w:eastAsia="仿宋_GB2312"/>
        </w:rPr>
        <w:t xml:space="preserve"> will lay a good foundation for the following studies related with digital communication and information processing, and get prepared for the future work in the field of information technology.</w:t>
      </w:r>
    </w:p>
    <w:p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教材及参考资料</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教材</w:t>
      </w:r>
    </w:p>
    <w:p w:rsidR="00DA3680" w:rsidRPr="00EF3BE1" w:rsidRDefault="00DA3680" w:rsidP="00DA3680">
      <w:pPr>
        <w:pStyle w:val="a7"/>
        <w:numPr>
          <w:ilvl w:val="0"/>
          <w:numId w:val="4"/>
        </w:numPr>
        <w:rPr>
          <w:rFonts w:eastAsia="仿宋"/>
        </w:rPr>
      </w:pPr>
      <w:r w:rsidRPr="00EF3BE1">
        <w:rPr>
          <w:rFonts w:eastAsia="仿宋"/>
        </w:rPr>
        <w:t xml:space="preserve">Joyce Van de </w:t>
      </w:r>
      <w:proofErr w:type="spellStart"/>
      <w:r w:rsidRPr="00EF3BE1">
        <w:rPr>
          <w:rFonts w:eastAsia="仿宋"/>
        </w:rPr>
        <w:t>Vegte</w:t>
      </w:r>
      <w:proofErr w:type="spellEnd"/>
      <w:r w:rsidRPr="00EF3BE1">
        <w:rPr>
          <w:rFonts w:eastAsia="仿宋"/>
        </w:rPr>
        <w:t>著</w:t>
      </w:r>
      <w:r w:rsidRPr="00EF3BE1">
        <w:rPr>
          <w:rFonts w:eastAsia="仿宋"/>
        </w:rPr>
        <w:t xml:space="preserve">, </w:t>
      </w:r>
      <w:r w:rsidRPr="00EF3BE1">
        <w:rPr>
          <w:rFonts w:eastAsia="仿宋"/>
        </w:rPr>
        <w:t>尹霄丽改编</w:t>
      </w:r>
      <w:r w:rsidRPr="00EF3BE1">
        <w:rPr>
          <w:rFonts w:eastAsia="仿宋"/>
        </w:rPr>
        <w:t xml:space="preserve">. </w:t>
      </w:r>
      <w:r w:rsidRPr="00EF3BE1">
        <w:rPr>
          <w:rFonts w:eastAsia="仿宋"/>
        </w:rPr>
        <w:t>数字信号处理基础（英文版）</w:t>
      </w:r>
      <w:r w:rsidRPr="00EF3BE1">
        <w:rPr>
          <w:rFonts w:eastAsia="仿宋"/>
        </w:rPr>
        <w:t xml:space="preserve">, Fundamentals of digital signal processing. </w:t>
      </w:r>
      <w:r w:rsidRPr="00EF3BE1">
        <w:rPr>
          <w:rFonts w:eastAsia="仿宋"/>
        </w:rPr>
        <w:t>电子工业出版社</w:t>
      </w:r>
      <w:r w:rsidRPr="00EF3BE1">
        <w:rPr>
          <w:rFonts w:eastAsia="仿宋"/>
        </w:rPr>
        <w:t>. 2009.1</w:t>
      </w:r>
    </w:p>
    <w:p w:rsidR="00DA3680" w:rsidRPr="00EF3BE1" w:rsidRDefault="00DA3680" w:rsidP="00DA3680">
      <w:pPr>
        <w:pStyle w:val="a7"/>
        <w:numPr>
          <w:ilvl w:val="0"/>
          <w:numId w:val="4"/>
        </w:numPr>
        <w:rPr>
          <w:rFonts w:eastAsia="仿宋"/>
        </w:rPr>
      </w:pPr>
      <w:proofErr w:type="gramStart"/>
      <w:r w:rsidRPr="00EF3BE1">
        <w:rPr>
          <w:rFonts w:eastAsia="仿宋"/>
        </w:rPr>
        <w:t>程佩青</w:t>
      </w:r>
      <w:proofErr w:type="gramEnd"/>
      <w:r w:rsidRPr="00EF3BE1">
        <w:rPr>
          <w:rFonts w:eastAsia="仿宋"/>
        </w:rPr>
        <w:t xml:space="preserve">. </w:t>
      </w:r>
      <w:r w:rsidRPr="00EF3BE1">
        <w:rPr>
          <w:rFonts w:eastAsia="仿宋"/>
        </w:rPr>
        <w:t>数字信号处理教程</w:t>
      </w:r>
      <w:r w:rsidRPr="00EF3BE1">
        <w:rPr>
          <w:rFonts w:eastAsia="仿宋"/>
        </w:rPr>
        <w:t xml:space="preserve">. </w:t>
      </w:r>
      <w:r w:rsidR="00B04B9D">
        <w:rPr>
          <w:rFonts w:eastAsia="仿宋"/>
        </w:rPr>
        <w:t>第</w:t>
      </w:r>
      <w:r w:rsidR="00B04B9D">
        <w:rPr>
          <w:rFonts w:eastAsia="仿宋" w:hint="eastAsia"/>
        </w:rPr>
        <w:t>五</w:t>
      </w:r>
      <w:r w:rsidRPr="00EF3BE1">
        <w:rPr>
          <w:rFonts w:eastAsia="仿宋"/>
        </w:rPr>
        <w:t>版</w:t>
      </w:r>
      <w:r w:rsidRPr="00EF3BE1">
        <w:rPr>
          <w:rFonts w:eastAsia="仿宋"/>
        </w:rPr>
        <w:t xml:space="preserve">. </w:t>
      </w:r>
      <w:r w:rsidRPr="00EF3BE1">
        <w:rPr>
          <w:rFonts w:eastAsia="仿宋"/>
        </w:rPr>
        <w:t>清华大学出版社</w:t>
      </w:r>
      <w:r w:rsidRPr="00EF3BE1">
        <w:rPr>
          <w:rFonts w:eastAsia="仿宋"/>
        </w:rPr>
        <w:t>. 201</w:t>
      </w:r>
      <w:r w:rsidR="00B04B9D">
        <w:rPr>
          <w:rFonts w:eastAsia="仿宋"/>
        </w:rPr>
        <w:t>7</w:t>
      </w:r>
      <w:r w:rsidRPr="00EF3BE1">
        <w:rPr>
          <w:rFonts w:eastAsia="仿宋"/>
        </w:rPr>
        <w:t>.</w:t>
      </w:r>
      <w:r w:rsidR="00B04B9D">
        <w:rPr>
          <w:rFonts w:eastAsia="仿宋"/>
        </w:rPr>
        <w:t>8</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参考资料</w:t>
      </w:r>
    </w:p>
    <w:p w:rsidR="00DA3680" w:rsidRPr="00EF3BE1" w:rsidRDefault="00DA3680" w:rsidP="00DA3680">
      <w:pPr>
        <w:numPr>
          <w:ilvl w:val="0"/>
          <w:numId w:val="5"/>
        </w:numPr>
        <w:jc w:val="left"/>
        <w:rPr>
          <w:rFonts w:eastAsia="仿宋"/>
        </w:rPr>
      </w:pPr>
      <w:r w:rsidRPr="00EF3BE1">
        <w:rPr>
          <w:rFonts w:eastAsia="仿宋"/>
        </w:rPr>
        <w:t>Alan V. Oppenheim, Ronald W. Schafer</w:t>
      </w:r>
      <w:r w:rsidRPr="00EF3BE1">
        <w:rPr>
          <w:rFonts w:eastAsia="仿宋" w:hint="eastAsia"/>
        </w:rPr>
        <w:t>著</w:t>
      </w:r>
      <w:r w:rsidRPr="00EF3BE1">
        <w:rPr>
          <w:rFonts w:eastAsia="仿宋"/>
        </w:rPr>
        <w:t xml:space="preserve">, </w:t>
      </w:r>
      <w:r w:rsidRPr="00EF3BE1">
        <w:rPr>
          <w:rFonts w:eastAsia="仿宋" w:hint="eastAsia"/>
        </w:rPr>
        <w:t>黄</w:t>
      </w:r>
      <w:r w:rsidRPr="00EF3BE1">
        <w:rPr>
          <w:rFonts w:eastAsia="仿宋"/>
        </w:rPr>
        <w:t>建国</w:t>
      </w:r>
      <w:r w:rsidRPr="00EF3BE1">
        <w:rPr>
          <w:rFonts w:eastAsia="仿宋"/>
        </w:rPr>
        <w:t xml:space="preserve"> </w:t>
      </w:r>
      <w:r w:rsidRPr="00EF3BE1">
        <w:rPr>
          <w:rFonts w:eastAsia="仿宋" w:hint="eastAsia"/>
        </w:rPr>
        <w:t>刘</w:t>
      </w:r>
      <w:r w:rsidRPr="00EF3BE1">
        <w:rPr>
          <w:rFonts w:eastAsia="仿宋"/>
        </w:rPr>
        <w:t>树棠</w:t>
      </w:r>
      <w:r w:rsidRPr="00EF3BE1">
        <w:rPr>
          <w:rFonts w:eastAsia="仿宋" w:hint="eastAsia"/>
        </w:rPr>
        <w:t xml:space="preserve"> </w:t>
      </w:r>
      <w:r w:rsidRPr="00EF3BE1">
        <w:rPr>
          <w:rFonts w:eastAsia="仿宋" w:hint="eastAsia"/>
        </w:rPr>
        <w:t>张国</w:t>
      </w:r>
      <w:r w:rsidRPr="00EF3BE1">
        <w:rPr>
          <w:rFonts w:eastAsia="仿宋"/>
        </w:rPr>
        <w:t>梅译</w:t>
      </w:r>
      <w:r w:rsidRPr="00EF3BE1">
        <w:rPr>
          <w:rFonts w:eastAsia="仿宋"/>
        </w:rPr>
        <w:t xml:space="preserve">. </w:t>
      </w:r>
      <w:r w:rsidRPr="00EF3BE1">
        <w:rPr>
          <w:rFonts w:eastAsia="仿宋"/>
        </w:rPr>
        <w:t>离散时间信号处理</w:t>
      </w:r>
      <w:r w:rsidRPr="00EF3BE1">
        <w:rPr>
          <w:rFonts w:eastAsia="仿宋"/>
        </w:rPr>
        <w:t xml:space="preserve">. </w:t>
      </w:r>
      <w:r w:rsidRPr="00EF3BE1">
        <w:rPr>
          <w:rFonts w:eastAsia="仿宋"/>
        </w:rPr>
        <w:t>第</w:t>
      </w:r>
      <w:r w:rsidRPr="00EF3BE1">
        <w:rPr>
          <w:rFonts w:eastAsia="仿宋" w:hint="eastAsia"/>
        </w:rPr>
        <w:t>三</w:t>
      </w:r>
      <w:r w:rsidRPr="00EF3BE1">
        <w:rPr>
          <w:rFonts w:eastAsia="仿宋"/>
        </w:rPr>
        <w:t>版</w:t>
      </w:r>
      <w:r w:rsidRPr="00EF3BE1">
        <w:rPr>
          <w:rFonts w:eastAsia="仿宋"/>
        </w:rPr>
        <w:t xml:space="preserve">. </w:t>
      </w:r>
      <w:r w:rsidRPr="00EF3BE1">
        <w:rPr>
          <w:rFonts w:eastAsia="仿宋" w:hint="eastAsia"/>
        </w:rPr>
        <w:t>电子工业出版社</w:t>
      </w:r>
      <w:r w:rsidRPr="00EF3BE1">
        <w:rPr>
          <w:rFonts w:eastAsia="仿宋"/>
        </w:rPr>
        <w:t>. 2015</w:t>
      </w:r>
    </w:p>
    <w:p w:rsidR="00DA3680" w:rsidRPr="00EF3BE1" w:rsidRDefault="00DA3680" w:rsidP="00DA3680">
      <w:pPr>
        <w:numPr>
          <w:ilvl w:val="0"/>
          <w:numId w:val="5"/>
        </w:numPr>
        <w:jc w:val="left"/>
        <w:rPr>
          <w:rFonts w:eastAsia="仿宋"/>
        </w:rPr>
      </w:pPr>
      <w:r w:rsidRPr="00EF3BE1">
        <w:rPr>
          <w:rFonts w:eastAsia="仿宋"/>
        </w:rPr>
        <w:t xml:space="preserve">John G. </w:t>
      </w:r>
      <w:proofErr w:type="spellStart"/>
      <w:r w:rsidRPr="00EF3BE1">
        <w:rPr>
          <w:rFonts w:eastAsia="仿宋"/>
        </w:rPr>
        <w:t>Proakis</w:t>
      </w:r>
      <w:proofErr w:type="spellEnd"/>
      <w:r w:rsidRPr="00EF3BE1">
        <w:rPr>
          <w:rFonts w:eastAsia="仿宋"/>
        </w:rPr>
        <w:t xml:space="preserve">, Dimitris G. </w:t>
      </w:r>
      <w:proofErr w:type="spellStart"/>
      <w:r w:rsidRPr="00EF3BE1">
        <w:rPr>
          <w:rFonts w:eastAsia="仿宋"/>
        </w:rPr>
        <w:t>Manolakis</w:t>
      </w:r>
      <w:proofErr w:type="spellEnd"/>
      <w:r w:rsidRPr="00EF3BE1">
        <w:rPr>
          <w:rFonts w:eastAsia="仿宋"/>
        </w:rPr>
        <w:t xml:space="preserve">. </w:t>
      </w:r>
      <w:r w:rsidRPr="00EF3BE1">
        <w:rPr>
          <w:rFonts w:eastAsia="仿宋"/>
        </w:rPr>
        <w:t>数字信号处理</w:t>
      </w:r>
      <w:r w:rsidRPr="00EF3BE1">
        <w:rPr>
          <w:rFonts w:eastAsia="仿宋"/>
        </w:rPr>
        <w:t>——</w:t>
      </w:r>
      <w:r w:rsidRPr="00EF3BE1">
        <w:rPr>
          <w:rFonts w:eastAsia="仿宋"/>
        </w:rPr>
        <w:t>原理、算法与应用</w:t>
      </w:r>
      <w:r w:rsidRPr="00EF3BE1">
        <w:rPr>
          <w:rFonts w:eastAsia="仿宋"/>
        </w:rPr>
        <w:t xml:space="preserve">. </w:t>
      </w:r>
      <w:r w:rsidRPr="00EF3BE1">
        <w:rPr>
          <w:rFonts w:eastAsia="仿宋"/>
        </w:rPr>
        <w:t>第四版</w:t>
      </w:r>
      <w:r w:rsidRPr="00EF3BE1">
        <w:rPr>
          <w:rFonts w:eastAsia="仿宋"/>
        </w:rPr>
        <w:t xml:space="preserve">. </w:t>
      </w:r>
      <w:r w:rsidRPr="00EF3BE1">
        <w:rPr>
          <w:rFonts w:eastAsia="仿宋"/>
        </w:rPr>
        <w:t>电子工业出版社</w:t>
      </w:r>
      <w:r w:rsidRPr="00EF3BE1">
        <w:rPr>
          <w:rFonts w:eastAsia="仿宋"/>
        </w:rPr>
        <w:t>. 2013</w:t>
      </w:r>
    </w:p>
    <w:p w:rsidR="00DA3680" w:rsidRPr="00EF3BE1" w:rsidRDefault="00DA3680" w:rsidP="00DA3680">
      <w:pPr>
        <w:numPr>
          <w:ilvl w:val="0"/>
          <w:numId w:val="5"/>
        </w:numPr>
        <w:jc w:val="left"/>
        <w:rPr>
          <w:rFonts w:eastAsia="仿宋"/>
        </w:rPr>
      </w:pPr>
      <w:proofErr w:type="spellStart"/>
      <w:r w:rsidRPr="00EF3BE1">
        <w:rPr>
          <w:rFonts w:eastAsia="仿宋"/>
        </w:rPr>
        <w:t>Sanjit</w:t>
      </w:r>
      <w:proofErr w:type="spellEnd"/>
      <w:r w:rsidRPr="00EF3BE1">
        <w:rPr>
          <w:rFonts w:eastAsia="仿宋"/>
        </w:rPr>
        <w:t xml:space="preserve"> K. Mitra. </w:t>
      </w:r>
      <w:r w:rsidRPr="00EF3BE1">
        <w:rPr>
          <w:rFonts w:eastAsia="仿宋"/>
        </w:rPr>
        <w:t>数字信号处理</w:t>
      </w:r>
      <w:r w:rsidRPr="00EF3BE1">
        <w:rPr>
          <w:rFonts w:eastAsia="仿宋"/>
        </w:rPr>
        <w:t>——</w:t>
      </w:r>
      <w:r w:rsidRPr="00EF3BE1">
        <w:rPr>
          <w:rFonts w:eastAsia="仿宋"/>
        </w:rPr>
        <w:t>基于计算机的方法</w:t>
      </w:r>
      <w:r w:rsidRPr="00EF3BE1">
        <w:rPr>
          <w:rFonts w:eastAsia="仿宋"/>
        </w:rPr>
        <w:t xml:space="preserve">. </w:t>
      </w:r>
      <w:r w:rsidRPr="00EF3BE1">
        <w:rPr>
          <w:rFonts w:eastAsia="仿宋"/>
        </w:rPr>
        <w:t>第四版</w:t>
      </w:r>
      <w:r w:rsidRPr="00EF3BE1">
        <w:rPr>
          <w:rFonts w:eastAsia="仿宋"/>
        </w:rPr>
        <w:t xml:space="preserve">. </w:t>
      </w:r>
      <w:r w:rsidRPr="00EF3BE1">
        <w:rPr>
          <w:rFonts w:eastAsia="仿宋"/>
        </w:rPr>
        <w:t>电子工业出版社</w:t>
      </w:r>
      <w:r w:rsidRPr="00EF3BE1">
        <w:rPr>
          <w:rFonts w:eastAsia="仿宋"/>
        </w:rPr>
        <w:t>. 2012</w:t>
      </w:r>
    </w:p>
    <w:p w:rsidR="00E14E6A" w:rsidRPr="00EF3BE1" w:rsidRDefault="00DA3680" w:rsidP="00E14E6A">
      <w:pPr>
        <w:numPr>
          <w:ilvl w:val="0"/>
          <w:numId w:val="5"/>
        </w:numPr>
        <w:jc w:val="left"/>
        <w:rPr>
          <w:rFonts w:eastAsia="仿宋"/>
        </w:rPr>
      </w:pPr>
      <w:proofErr w:type="gramStart"/>
      <w:r w:rsidRPr="00EF3BE1">
        <w:rPr>
          <w:rFonts w:eastAsia="仿宋"/>
        </w:rPr>
        <w:t>高西全</w:t>
      </w:r>
      <w:proofErr w:type="gramEnd"/>
      <w:r w:rsidRPr="00EF3BE1">
        <w:rPr>
          <w:rFonts w:eastAsia="仿宋"/>
        </w:rPr>
        <w:t xml:space="preserve">, </w:t>
      </w:r>
      <w:r w:rsidRPr="00EF3BE1">
        <w:rPr>
          <w:rFonts w:eastAsia="仿宋"/>
        </w:rPr>
        <w:t>丁玉美</w:t>
      </w:r>
      <w:r w:rsidRPr="00EF3BE1">
        <w:rPr>
          <w:rFonts w:eastAsia="仿宋"/>
        </w:rPr>
        <w:t xml:space="preserve">, </w:t>
      </w:r>
      <w:proofErr w:type="gramStart"/>
      <w:r w:rsidRPr="00EF3BE1">
        <w:rPr>
          <w:rFonts w:eastAsia="仿宋"/>
        </w:rPr>
        <w:t>阔永</w:t>
      </w:r>
      <w:proofErr w:type="gramEnd"/>
      <w:r w:rsidRPr="00EF3BE1">
        <w:rPr>
          <w:rFonts w:eastAsia="仿宋"/>
        </w:rPr>
        <w:t>红</w:t>
      </w:r>
      <w:r w:rsidRPr="00EF3BE1">
        <w:rPr>
          <w:rFonts w:eastAsia="仿宋"/>
        </w:rPr>
        <w:t xml:space="preserve">. </w:t>
      </w:r>
      <w:r w:rsidRPr="00EF3BE1">
        <w:rPr>
          <w:rFonts w:eastAsia="仿宋"/>
        </w:rPr>
        <w:t>数字信号处理</w:t>
      </w:r>
      <w:r w:rsidRPr="00EF3BE1">
        <w:rPr>
          <w:rFonts w:eastAsia="仿宋"/>
        </w:rPr>
        <w:t>——</w:t>
      </w:r>
      <w:r w:rsidRPr="00EF3BE1">
        <w:rPr>
          <w:rFonts w:eastAsia="仿宋"/>
        </w:rPr>
        <w:t>原理、实现及应用</w:t>
      </w:r>
      <w:r w:rsidRPr="00EF3BE1">
        <w:rPr>
          <w:rFonts w:eastAsia="仿宋"/>
        </w:rPr>
        <w:t xml:space="preserve">. </w:t>
      </w:r>
      <w:r w:rsidRPr="00EF3BE1">
        <w:rPr>
          <w:rFonts w:eastAsia="仿宋"/>
        </w:rPr>
        <w:t>第二版</w:t>
      </w:r>
      <w:r w:rsidRPr="00EF3BE1">
        <w:rPr>
          <w:rFonts w:eastAsia="仿宋"/>
        </w:rPr>
        <w:t xml:space="preserve">. </w:t>
      </w:r>
      <w:r w:rsidRPr="00EF3BE1">
        <w:rPr>
          <w:rFonts w:eastAsia="仿宋"/>
        </w:rPr>
        <w:t>电子工业出版社</w:t>
      </w:r>
      <w:r w:rsidRPr="00EF3BE1">
        <w:rPr>
          <w:rFonts w:eastAsia="仿宋"/>
        </w:rPr>
        <w:t>. 2010</w:t>
      </w:r>
    </w:p>
    <w:p w:rsidR="00E14E6A" w:rsidRPr="00EF3BE1" w:rsidRDefault="00E14E6A" w:rsidP="00E14E6A">
      <w:pPr>
        <w:numPr>
          <w:ilvl w:val="0"/>
          <w:numId w:val="5"/>
        </w:numPr>
        <w:jc w:val="left"/>
        <w:rPr>
          <w:rFonts w:eastAsia="仿宋"/>
        </w:rPr>
      </w:pPr>
      <w:proofErr w:type="spellStart"/>
      <w:r w:rsidRPr="00EF3BE1">
        <w:rPr>
          <w:rFonts w:eastAsia="仿宋"/>
        </w:rPr>
        <w:t>Sanjit</w:t>
      </w:r>
      <w:proofErr w:type="spellEnd"/>
      <w:r w:rsidRPr="00EF3BE1">
        <w:rPr>
          <w:rFonts w:eastAsia="仿宋"/>
        </w:rPr>
        <w:t xml:space="preserve"> K. Mitra. </w:t>
      </w:r>
      <w:r w:rsidRPr="00EF3BE1">
        <w:rPr>
          <w:rFonts w:eastAsia="仿宋" w:hint="eastAsia"/>
        </w:rPr>
        <w:t>数字信号处理实验</w:t>
      </w:r>
      <w:r w:rsidRPr="00EF3BE1">
        <w:rPr>
          <w:rFonts w:eastAsia="仿宋"/>
        </w:rPr>
        <w:t>指导书（</w:t>
      </w:r>
      <w:r w:rsidRPr="00EF3BE1">
        <w:rPr>
          <w:rFonts w:eastAsia="仿宋"/>
        </w:rPr>
        <w:t>MATLAB</w:t>
      </w:r>
      <w:r w:rsidRPr="00EF3BE1">
        <w:rPr>
          <w:rFonts w:eastAsia="仿宋"/>
        </w:rPr>
        <w:t>版</w:t>
      </w:r>
      <w:r w:rsidRPr="00EF3BE1">
        <w:rPr>
          <w:rFonts w:eastAsia="仿宋" w:hint="eastAsia"/>
        </w:rPr>
        <w:t>）</w:t>
      </w:r>
      <w:r w:rsidRPr="00EF3BE1">
        <w:rPr>
          <w:rFonts w:eastAsia="仿宋" w:hint="eastAsia"/>
        </w:rPr>
        <w:t>.</w:t>
      </w:r>
      <w:r w:rsidRPr="00EF3BE1">
        <w:rPr>
          <w:rFonts w:eastAsia="仿宋"/>
        </w:rPr>
        <w:t xml:space="preserve"> </w:t>
      </w:r>
      <w:r w:rsidRPr="00EF3BE1">
        <w:rPr>
          <w:rFonts w:eastAsia="仿宋" w:hint="eastAsia"/>
        </w:rPr>
        <w:t>电子</w:t>
      </w:r>
      <w:r w:rsidRPr="00EF3BE1">
        <w:rPr>
          <w:rFonts w:eastAsia="仿宋"/>
        </w:rPr>
        <w:t>工业出版社</w:t>
      </w:r>
      <w:r w:rsidRPr="00EF3BE1">
        <w:rPr>
          <w:rFonts w:eastAsia="仿宋" w:hint="eastAsia"/>
        </w:rPr>
        <w:t>.</w:t>
      </w:r>
      <w:r w:rsidRPr="00EF3BE1">
        <w:rPr>
          <w:rFonts w:eastAsia="仿宋"/>
        </w:rPr>
        <w:t xml:space="preserve"> 2013.7</w:t>
      </w:r>
    </w:p>
    <w:p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教学目标、要求及方式方法</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教学目标</w:t>
      </w:r>
    </w:p>
    <w:p w:rsidR="00DA3680" w:rsidRPr="00EF3BE1" w:rsidRDefault="00DA3680" w:rsidP="00DA3680">
      <w:pPr>
        <w:pStyle w:val="a8"/>
        <w:rPr>
          <w:rFonts w:asciiTheme="minorHAnsi" w:eastAsia="仿宋" w:hAnsiTheme="minorHAnsi" w:cstheme="minorBidi"/>
          <w:szCs w:val="22"/>
        </w:rPr>
      </w:pPr>
      <w:r w:rsidRPr="00EF3BE1">
        <w:rPr>
          <w:rFonts w:asciiTheme="minorHAnsi" w:eastAsia="仿宋" w:hAnsiTheme="minorHAnsi" w:cstheme="minorBidi"/>
          <w:szCs w:val="22"/>
        </w:rPr>
        <w:t>本课程是</w:t>
      </w:r>
      <w:r w:rsidRPr="00EF3BE1">
        <w:rPr>
          <w:rFonts w:asciiTheme="minorHAnsi" w:eastAsia="仿宋" w:hAnsiTheme="minorHAnsi" w:cstheme="minorBidi" w:hint="eastAsia"/>
          <w:szCs w:val="22"/>
        </w:rPr>
        <w:t>电子、通信</w:t>
      </w:r>
      <w:r w:rsidR="00B04B9D">
        <w:rPr>
          <w:rFonts w:asciiTheme="minorHAnsi" w:eastAsia="仿宋" w:hAnsiTheme="minorHAnsi" w:cstheme="minorBidi" w:hint="eastAsia"/>
          <w:szCs w:val="22"/>
        </w:rPr>
        <w:t>（</w:t>
      </w:r>
      <w:r w:rsidR="00B04B9D">
        <w:rPr>
          <w:rFonts w:asciiTheme="minorHAnsi" w:eastAsia="仿宋" w:hAnsiTheme="minorHAnsi" w:cstheme="minorBidi"/>
          <w:szCs w:val="22"/>
        </w:rPr>
        <w:t>量子信息）</w:t>
      </w:r>
      <w:r w:rsidRPr="00EF3BE1">
        <w:rPr>
          <w:rFonts w:asciiTheme="minorHAnsi" w:eastAsia="仿宋" w:hAnsiTheme="minorHAnsi" w:cstheme="minorBidi" w:hint="eastAsia"/>
          <w:szCs w:val="22"/>
        </w:rPr>
        <w:t>专</w:t>
      </w:r>
      <w:r w:rsidRPr="00EF3BE1">
        <w:rPr>
          <w:rFonts w:asciiTheme="minorHAnsi" w:eastAsia="仿宋" w:hAnsiTheme="minorHAnsi" w:cstheme="minorBidi"/>
          <w:szCs w:val="22"/>
        </w:rPr>
        <w:t>业的一门主要</w:t>
      </w:r>
      <w:r w:rsidRPr="00EF3BE1">
        <w:rPr>
          <w:rFonts w:asciiTheme="minorHAnsi" w:eastAsia="仿宋" w:hAnsiTheme="minorHAnsi" w:cstheme="minorBidi" w:hint="eastAsia"/>
          <w:szCs w:val="22"/>
        </w:rPr>
        <w:t>专业</w:t>
      </w:r>
      <w:r w:rsidRPr="00EF3BE1">
        <w:rPr>
          <w:rFonts w:asciiTheme="minorHAnsi" w:eastAsia="仿宋" w:hAnsiTheme="minorHAnsi" w:cstheme="minorBidi"/>
          <w:szCs w:val="22"/>
        </w:rPr>
        <w:t>基础课</w:t>
      </w:r>
      <w:r w:rsidRPr="00EF3BE1">
        <w:rPr>
          <w:rFonts w:asciiTheme="minorHAnsi" w:eastAsia="仿宋" w:hAnsiTheme="minorHAnsi" w:cstheme="minorBidi" w:hint="eastAsia"/>
          <w:szCs w:val="22"/>
        </w:rPr>
        <w:t>，强调理论与实践并重</w:t>
      </w:r>
      <w:r w:rsidRPr="00EF3BE1">
        <w:rPr>
          <w:rFonts w:asciiTheme="minorHAnsi" w:eastAsia="仿宋" w:hAnsiTheme="minorHAnsi" w:cstheme="minorBidi"/>
          <w:szCs w:val="22"/>
        </w:rPr>
        <w:t>，</w:t>
      </w:r>
      <w:r w:rsidRPr="00EF3BE1">
        <w:rPr>
          <w:rFonts w:asciiTheme="minorHAnsi" w:eastAsia="仿宋" w:hAnsiTheme="minorHAnsi" w:cstheme="minorBidi" w:hint="eastAsia"/>
          <w:szCs w:val="22"/>
        </w:rPr>
        <w:t>原理与应用相结合</w:t>
      </w:r>
      <w:r w:rsidRPr="00EF3BE1">
        <w:rPr>
          <w:rFonts w:asciiTheme="minorHAnsi" w:eastAsia="仿宋" w:hAnsiTheme="minorHAnsi" w:cstheme="minorBidi"/>
          <w:szCs w:val="22"/>
        </w:rPr>
        <w:t>。本课程的任务是在已具备信号分析和电子线路的知识基础上讨论数字信号处理的基本理论</w:t>
      </w:r>
      <w:r w:rsidRPr="00EF3BE1">
        <w:rPr>
          <w:rFonts w:asciiTheme="minorHAnsi" w:eastAsia="仿宋" w:hAnsiTheme="minorHAnsi" w:cstheme="minorBidi" w:hint="eastAsia"/>
          <w:szCs w:val="22"/>
        </w:rPr>
        <w:t>。课程</w:t>
      </w:r>
      <w:r w:rsidRPr="00EF3BE1">
        <w:rPr>
          <w:rFonts w:asciiTheme="minorHAnsi" w:eastAsia="仿宋" w:hAnsiTheme="minorHAnsi" w:cstheme="minorBidi"/>
          <w:szCs w:val="22"/>
        </w:rPr>
        <w:t>主要研究数字谱分析和数字滤波器两部分</w:t>
      </w:r>
      <w:r w:rsidRPr="00EF3BE1">
        <w:rPr>
          <w:rFonts w:asciiTheme="minorHAnsi" w:eastAsia="仿宋" w:hAnsiTheme="minorHAnsi" w:cstheme="minorBidi" w:hint="eastAsia"/>
          <w:szCs w:val="22"/>
        </w:rPr>
        <w:t>，</w:t>
      </w:r>
      <w:r w:rsidRPr="00EF3BE1">
        <w:rPr>
          <w:rFonts w:asciiTheme="minorHAnsi" w:eastAsia="仿宋" w:hAnsiTheme="minorHAnsi" w:cstheme="minorBidi"/>
          <w:szCs w:val="22"/>
        </w:rPr>
        <w:t>旨在使学生掌握离散信号与系统的基本理论、基本分析方法</w:t>
      </w:r>
      <w:r w:rsidRPr="00EF3BE1">
        <w:rPr>
          <w:rFonts w:asciiTheme="minorHAnsi" w:eastAsia="仿宋" w:hAnsiTheme="minorHAnsi" w:cstheme="minorBidi" w:hint="eastAsia"/>
          <w:szCs w:val="22"/>
        </w:rPr>
        <w:t>、离散</w:t>
      </w:r>
      <w:r w:rsidRPr="00EF3BE1">
        <w:rPr>
          <w:rFonts w:asciiTheme="minorHAnsi" w:eastAsia="仿宋" w:hAnsiTheme="minorHAnsi" w:cstheme="minorBidi"/>
          <w:szCs w:val="22"/>
        </w:rPr>
        <w:t>傅</w:t>
      </w:r>
      <w:r w:rsidRPr="00EF3BE1">
        <w:rPr>
          <w:rFonts w:asciiTheme="minorHAnsi" w:eastAsia="仿宋" w:hAnsiTheme="minorHAnsi" w:cstheme="minorBidi" w:hint="eastAsia"/>
          <w:szCs w:val="22"/>
        </w:rPr>
        <w:t>里</w:t>
      </w:r>
      <w:r w:rsidRPr="00EF3BE1">
        <w:rPr>
          <w:rFonts w:asciiTheme="minorHAnsi" w:eastAsia="仿宋" w:hAnsiTheme="minorHAnsi" w:cstheme="minorBidi"/>
          <w:szCs w:val="22"/>
        </w:rPr>
        <w:t>叶变换、数字滤波器等数字信号处理技术，</w:t>
      </w:r>
      <w:r w:rsidRPr="00EF3BE1">
        <w:rPr>
          <w:rFonts w:asciiTheme="minorHAnsi" w:eastAsia="仿宋" w:hAnsiTheme="minorHAnsi" w:cstheme="minorBidi" w:hint="eastAsia"/>
          <w:szCs w:val="22"/>
        </w:rPr>
        <w:t>了解数字信号处理技术在设计和应用手段等方面不断更新的发展过程，培养使用实现数字信号处理的必要的软件工具，</w:t>
      </w:r>
      <w:r w:rsidRPr="00EF3BE1">
        <w:rPr>
          <w:rFonts w:asciiTheme="minorHAnsi" w:eastAsia="仿宋" w:hAnsiTheme="minorHAnsi" w:cstheme="minorBidi"/>
          <w:szCs w:val="22"/>
        </w:rPr>
        <w:t>以便为进一步学习与掌握数字通信与信息处理等方面的专业课程及从事信息技术的应用开发工作奠定必要的基础。</w:t>
      </w:r>
    </w:p>
    <w:p w:rsidR="00DA3680" w:rsidRPr="00EF3BE1" w:rsidRDefault="00DA3680" w:rsidP="00DA3680">
      <w:pPr>
        <w:snapToGrid w:val="0"/>
        <w:spacing w:line="288" w:lineRule="auto"/>
        <w:ind w:firstLineChars="200" w:firstLine="420"/>
        <w:rPr>
          <w:rFonts w:eastAsia="仿宋"/>
        </w:rPr>
      </w:pPr>
      <w:r w:rsidRPr="00EF3BE1">
        <w:rPr>
          <w:rFonts w:eastAsia="仿宋" w:hint="eastAsia"/>
        </w:rPr>
        <w:lastRenderedPageBreak/>
        <w:t>实验课程</w:t>
      </w:r>
      <w:r w:rsidRPr="00EF3BE1">
        <w:rPr>
          <w:rFonts w:eastAsia="仿宋"/>
        </w:rPr>
        <w:t>16</w:t>
      </w:r>
      <w:r w:rsidRPr="00EF3BE1">
        <w:rPr>
          <w:rFonts w:eastAsia="仿宋"/>
        </w:rPr>
        <w:t>学时，</w:t>
      </w:r>
      <w:r w:rsidRPr="00EF3BE1">
        <w:rPr>
          <w:rFonts w:eastAsia="仿宋" w:hint="eastAsia"/>
        </w:rPr>
        <w:t>目的是加深学生对课堂讲授理论知识的理解，掌握数字信号处理</w:t>
      </w:r>
      <w:r w:rsidRPr="00EF3BE1">
        <w:rPr>
          <w:rFonts w:eastAsia="仿宋"/>
        </w:rPr>
        <w:t>的基本算法及其编程</w:t>
      </w:r>
      <w:r w:rsidRPr="00EF3BE1">
        <w:rPr>
          <w:rFonts w:eastAsia="仿宋" w:hint="eastAsia"/>
        </w:rPr>
        <w:t>实现</w:t>
      </w:r>
      <w:r w:rsidRPr="00EF3BE1">
        <w:rPr>
          <w:rFonts w:eastAsia="仿宋"/>
        </w:rPr>
        <w:t>。实验</w:t>
      </w:r>
      <w:r w:rsidRPr="00EF3BE1">
        <w:rPr>
          <w:rFonts w:eastAsia="仿宋" w:hint="eastAsia"/>
        </w:rPr>
        <w:t>主要</w:t>
      </w:r>
      <w:r w:rsidRPr="00EF3BE1">
        <w:rPr>
          <w:rFonts w:eastAsia="仿宋"/>
        </w:rPr>
        <w:t>采用</w:t>
      </w:r>
      <w:r w:rsidRPr="00EF3BE1">
        <w:rPr>
          <w:rFonts w:eastAsia="仿宋"/>
        </w:rPr>
        <w:t>MATLAB</w:t>
      </w:r>
      <w:r w:rsidRPr="00EF3BE1">
        <w:rPr>
          <w:rFonts w:eastAsia="仿宋"/>
        </w:rPr>
        <w:t>软件</w:t>
      </w:r>
      <w:r w:rsidRPr="00EF3BE1">
        <w:rPr>
          <w:rFonts w:eastAsia="仿宋" w:hint="eastAsia"/>
        </w:rPr>
        <w:t>环境进行</w:t>
      </w:r>
      <w:r w:rsidRPr="00EF3BE1">
        <w:rPr>
          <w:rFonts w:eastAsia="仿宋"/>
        </w:rPr>
        <w:t>编程</w:t>
      </w:r>
      <w:r w:rsidRPr="00EF3BE1">
        <w:rPr>
          <w:rFonts w:eastAsia="仿宋" w:hint="eastAsia"/>
        </w:rPr>
        <w:t>，要求学生</w:t>
      </w:r>
      <w:r w:rsidRPr="00EF3BE1">
        <w:rPr>
          <w:rFonts w:eastAsia="仿宋"/>
        </w:rPr>
        <w:t>在理解概念的基础上，</w:t>
      </w:r>
      <w:r w:rsidRPr="00EF3BE1">
        <w:rPr>
          <w:rFonts w:eastAsia="仿宋" w:hint="eastAsia"/>
        </w:rPr>
        <w:t>学习</w:t>
      </w:r>
      <w:r w:rsidRPr="00EF3BE1">
        <w:rPr>
          <w:rFonts w:eastAsia="仿宋"/>
        </w:rPr>
        <w:t>各种实用算法的</w:t>
      </w:r>
      <w:r w:rsidRPr="00EF3BE1">
        <w:rPr>
          <w:rFonts w:eastAsia="仿宋" w:hint="eastAsia"/>
          <w:szCs w:val="21"/>
        </w:rPr>
        <w:t>编</w:t>
      </w:r>
      <w:r w:rsidRPr="00EF3BE1">
        <w:rPr>
          <w:rFonts w:eastAsia="仿宋" w:hint="eastAsia"/>
        </w:rPr>
        <w:t>程思想</w:t>
      </w:r>
      <w:r w:rsidRPr="00EF3BE1">
        <w:rPr>
          <w:rFonts w:eastAsia="仿宋"/>
        </w:rPr>
        <w:t>及处理技巧</w:t>
      </w:r>
      <w:r w:rsidRPr="00EF3BE1">
        <w:rPr>
          <w:rFonts w:eastAsia="仿宋" w:hint="eastAsia"/>
        </w:rPr>
        <w:t>，掌握</w:t>
      </w:r>
      <w:r w:rsidRPr="00EF3BE1">
        <w:rPr>
          <w:rFonts w:eastAsia="仿宋"/>
        </w:rPr>
        <w:t>应用</w:t>
      </w:r>
      <w:r w:rsidRPr="00EF3BE1">
        <w:rPr>
          <w:rFonts w:eastAsia="仿宋" w:hint="eastAsia"/>
        </w:rPr>
        <w:t>傅里叶变换</w:t>
      </w:r>
      <w:r w:rsidRPr="00EF3BE1">
        <w:rPr>
          <w:rFonts w:eastAsia="仿宋"/>
        </w:rPr>
        <w:t>对信号</w:t>
      </w:r>
      <w:r w:rsidRPr="00EF3BE1">
        <w:rPr>
          <w:rFonts w:eastAsia="仿宋" w:hint="eastAsia"/>
        </w:rPr>
        <w:t>进行</w:t>
      </w:r>
      <w:r w:rsidRPr="00EF3BE1">
        <w:rPr>
          <w:rFonts w:eastAsia="仿宋"/>
        </w:rPr>
        <w:t>分析，数字滤波器的原理</w:t>
      </w:r>
      <w:r w:rsidRPr="00EF3BE1">
        <w:rPr>
          <w:rFonts w:eastAsia="仿宋" w:hint="eastAsia"/>
        </w:rPr>
        <w:t>、</w:t>
      </w:r>
      <w:r w:rsidRPr="00EF3BE1">
        <w:rPr>
          <w:rFonts w:eastAsia="仿宋"/>
        </w:rPr>
        <w:t>设计和实现方法</w:t>
      </w:r>
      <w:r w:rsidRPr="00EF3BE1">
        <w:rPr>
          <w:rFonts w:eastAsia="仿宋" w:hint="eastAsia"/>
        </w:rPr>
        <w:t>等</w:t>
      </w:r>
      <w:r w:rsidRPr="00EF3BE1">
        <w:rPr>
          <w:rFonts w:eastAsia="仿宋"/>
        </w:rPr>
        <w:t>。通过实验课切实巩固所学数字信号处理知识，提高编程能力，为以后的科研和工程实际应用打下</w:t>
      </w:r>
      <w:r w:rsidRPr="00EF3BE1">
        <w:rPr>
          <w:rFonts w:eastAsia="仿宋" w:hint="eastAsia"/>
        </w:rPr>
        <w:t>坚实</w:t>
      </w:r>
      <w:r w:rsidRPr="00EF3BE1">
        <w:rPr>
          <w:rFonts w:eastAsia="仿宋"/>
        </w:rPr>
        <w:t>的基础。</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教学要求</w:t>
      </w:r>
    </w:p>
    <w:p w:rsidR="00DA3680" w:rsidRPr="0091754E" w:rsidRDefault="00DA3680" w:rsidP="0091754E">
      <w:pPr>
        <w:pStyle w:val="1"/>
        <w:numPr>
          <w:ilvl w:val="0"/>
          <w:numId w:val="0"/>
        </w:numPr>
        <w:spacing w:beforeLines="50" w:before="120" w:afterLines="50" w:after="120"/>
        <w:ind w:firstLineChars="200" w:firstLine="420"/>
        <w:jc w:val="both"/>
        <w:rPr>
          <w:rFonts w:ascii="仿宋" w:hAnsi="仿宋"/>
          <w:kern w:val="2"/>
          <w:sz w:val="21"/>
          <w:szCs w:val="22"/>
        </w:rPr>
      </w:pPr>
      <w:r w:rsidRPr="0091754E">
        <w:rPr>
          <w:rFonts w:ascii="仿宋" w:hAnsi="仿宋" w:hint="eastAsia"/>
          <w:kern w:val="2"/>
          <w:sz w:val="21"/>
          <w:szCs w:val="22"/>
        </w:rPr>
        <w:t>采用</w:t>
      </w:r>
      <w:r w:rsidRPr="0091754E">
        <w:rPr>
          <w:rFonts w:ascii="仿宋" w:hAnsi="仿宋"/>
          <w:kern w:val="2"/>
          <w:sz w:val="21"/>
          <w:szCs w:val="22"/>
        </w:rPr>
        <w:t>多媒体教学，课堂授课</w:t>
      </w:r>
      <w:r w:rsidR="00B04B9D">
        <w:rPr>
          <w:rFonts w:ascii="仿宋" w:hAnsi="仿宋" w:hint="eastAsia"/>
          <w:kern w:val="2"/>
          <w:sz w:val="21"/>
          <w:szCs w:val="22"/>
        </w:rPr>
        <w:t>（线上</w:t>
      </w:r>
      <w:r w:rsidR="00B04B9D">
        <w:rPr>
          <w:rFonts w:ascii="仿宋" w:hAnsi="仿宋"/>
          <w:kern w:val="2"/>
          <w:sz w:val="21"/>
          <w:szCs w:val="22"/>
        </w:rPr>
        <w:t>+</w:t>
      </w:r>
      <w:r w:rsidR="00B04B9D">
        <w:rPr>
          <w:rFonts w:ascii="仿宋" w:hAnsi="仿宋" w:hint="eastAsia"/>
          <w:kern w:val="2"/>
          <w:sz w:val="21"/>
          <w:szCs w:val="22"/>
        </w:rPr>
        <w:t>线下</w:t>
      </w:r>
      <w:r w:rsidR="00B04B9D">
        <w:rPr>
          <w:rFonts w:ascii="仿宋" w:hAnsi="仿宋"/>
          <w:kern w:val="2"/>
          <w:sz w:val="21"/>
          <w:szCs w:val="22"/>
        </w:rPr>
        <w:t>）</w:t>
      </w:r>
      <w:r w:rsidRPr="0091754E">
        <w:rPr>
          <w:rFonts w:ascii="仿宋" w:hAnsi="仿宋"/>
          <w:kern w:val="2"/>
          <w:sz w:val="21"/>
          <w:szCs w:val="22"/>
        </w:rPr>
        <w:t>与实验</w:t>
      </w:r>
      <w:r w:rsidRPr="0091754E">
        <w:rPr>
          <w:rFonts w:ascii="仿宋" w:hAnsi="仿宋" w:hint="eastAsia"/>
          <w:kern w:val="2"/>
          <w:sz w:val="21"/>
          <w:szCs w:val="22"/>
        </w:rPr>
        <w:t>紧密结合</w:t>
      </w:r>
      <w:r w:rsidRPr="0091754E">
        <w:rPr>
          <w:rFonts w:ascii="仿宋" w:hAnsi="仿宋"/>
          <w:kern w:val="2"/>
          <w:sz w:val="21"/>
          <w:szCs w:val="22"/>
        </w:rPr>
        <w:t>，培养学生理论分析与实际编程能力，</w:t>
      </w:r>
      <w:r w:rsidRPr="0091754E">
        <w:rPr>
          <w:rFonts w:ascii="仿宋" w:hAnsi="仿宋" w:hint="eastAsia"/>
          <w:kern w:val="2"/>
          <w:sz w:val="21"/>
          <w:szCs w:val="22"/>
        </w:rPr>
        <w:t>注重理论联系</w:t>
      </w:r>
      <w:r w:rsidRPr="0091754E">
        <w:rPr>
          <w:rFonts w:ascii="仿宋" w:hAnsi="仿宋"/>
          <w:kern w:val="2"/>
          <w:sz w:val="21"/>
          <w:szCs w:val="22"/>
        </w:rPr>
        <w:t>实际。</w:t>
      </w:r>
      <w:r w:rsidRPr="0091754E">
        <w:rPr>
          <w:rFonts w:ascii="仿宋" w:hAnsi="仿宋" w:hint="eastAsia"/>
          <w:kern w:val="2"/>
          <w:sz w:val="21"/>
          <w:szCs w:val="22"/>
        </w:rPr>
        <w:t>在</w:t>
      </w:r>
      <w:r w:rsidRPr="0091754E">
        <w:rPr>
          <w:rFonts w:ascii="仿宋" w:hAnsi="仿宋"/>
          <w:kern w:val="2"/>
          <w:sz w:val="21"/>
          <w:szCs w:val="22"/>
        </w:rPr>
        <w:t>授课过程中，注重数字信号处理技术与其先导课程信号与系统的联系与区别，</w:t>
      </w:r>
      <w:r w:rsidRPr="0091754E">
        <w:rPr>
          <w:rFonts w:ascii="仿宋" w:hAnsi="仿宋" w:hint="eastAsia"/>
          <w:kern w:val="2"/>
          <w:sz w:val="21"/>
          <w:szCs w:val="22"/>
        </w:rPr>
        <w:t>注意</w:t>
      </w:r>
      <w:r w:rsidRPr="0091754E">
        <w:rPr>
          <w:rFonts w:ascii="仿宋" w:hAnsi="仿宋"/>
          <w:kern w:val="2"/>
          <w:sz w:val="21"/>
          <w:szCs w:val="22"/>
        </w:rPr>
        <w:t>将相关知识和专业方向</w:t>
      </w:r>
      <w:r w:rsidRPr="0091754E">
        <w:rPr>
          <w:rFonts w:ascii="仿宋" w:hAnsi="仿宋" w:hint="eastAsia"/>
          <w:kern w:val="2"/>
          <w:sz w:val="21"/>
          <w:szCs w:val="22"/>
        </w:rPr>
        <w:t>的</w:t>
      </w:r>
      <w:r w:rsidRPr="0091754E">
        <w:rPr>
          <w:rFonts w:ascii="仿宋" w:hAnsi="仿宋"/>
          <w:kern w:val="2"/>
          <w:sz w:val="21"/>
          <w:szCs w:val="22"/>
        </w:rPr>
        <w:t>最新进展相结合，拓展学生的</w:t>
      </w:r>
      <w:r w:rsidRPr="0091754E">
        <w:rPr>
          <w:rFonts w:ascii="仿宋" w:hAnsi="仿宋" w:hint="eastAsia"/>
          <w:kern w:val="2"/>
          <w:sz w:val="21"/>
          <w:szCs w:val="22"/>
        </w:rPr>
        <w:t>知识</w:t>
      </w:r>
      <w:r w:rsidRPr="0091754E">
        <w:rPr>
          <w:rFonts w:ascii="仿宋" w:hAnsi="仿宋"/>
          <w:kern w:val="2"/>
          <w:sz w:val="21"/>
          <w:szCs w:val="22"/>
        </w:rPr>
        <w:t>面</w:t>
      </w:r>
      <w:r w:rsidRPr="0091754E">
        <w:rPr>
          <w:rFonts w:ascii="仿宋" w:hAnsi="仿宋" w:hint="eastAsia"/>
          <w:kern w:val="2"/>
          <w:sz w:val="21"/>
          <w:szCs w:val="22"/>
        </w:rPr>
        <w:t>，</w:t>
      </w:r>
      <w:r w:rsidRPr="0091754E">
        <w:rPr>
          <w:rFonts w:ascii="仿宋" w:hAnsi="仿宋"/>
          <w:kern w:val="2"/>
          <w:sz w:val="21"/>
          <w:szCs w:val="22"/>
        </w:rPr>
        <w:t>将相关课程形成知识网络</w:t>
      </w:r>
      <w:r w:rsidRPr="0091754E">
        <w:rPr>
          <w:rFonts w:ascii="仿宋" w:hAnsi="仿宋" w:hint="eastAsia"/>
          <w:kern w:val="2"/>
          <w:sz w:val="21"/>
          <w:szCs w:val="22"/>
        </w:rPr>
        <w:t>。培养</w:t>
      </w:r>
      <w:r w:rsidRPr="0091754E">
        <w:rPr>
          <w:rFonts w:ascii="仿宋" w:hAnsi="仿宋"/>
          <w:kern w:val="2"/>
          <w:sz w:val="21"/>
          <w:szCs w:val="22"/>
        </w:rPr>
        <w:t>学生</w:t>
      </w:r>
      <w:r w:rsidRPr="0091754E">
        <w:rPr>
          <w:rFonts w:ascii="仿宋" w:hAnsi="仿宋" w:hint="eastAsia"/>
          <w:kern w:val="2"/>
          <w:sz w:val="21"/>
          <w:szCs w:val="22"/>
        </w:rPr>
        <w:t>查阅相关资料</w:t>
      </w:r>
      <w:r w:rsidRPr="0091754E">
        <w:rPr>
          <w:rFonts w:ascii="仿宋" w:hAnsi="仿宋"/>
          <w:kern w:val="2"/>
          <w:sz w:val="21"/>
          <w:szCs w:val="22"/>
        </w:rPr>
        <w:t>解决实际问题的能力</w:t>
      </w:r>
      <w:r w:rsidRPr="0091754E">
        <w:rPr>
          <w:rFonts w:ascii="仿宋" w:hAnsi="仿宋" w:hint="eastAsia"/>
          <w:kern w:val="2"/>
          <w:sz w:val="21"/>
          <w:szCs w:val="22"/>
        </w:rPr>
        <w:t>、</w:t>
      </w:r>
      <w:r w:rsidRPr="0091754E">
        <w:rPr>
          <w:rFonts w:ascii="仿宋" w:hAnsi="仿宋"/>
          <w:kern w:val="2"/>
          <w:sz w:val="21"/>
          <w:szCs w:val="22"/>
        </w:rPr>
        <w:t>迎难而上的</w:t>
      </w:r>
      <w:r w:rsidRPr="0091754E">
        <w:rPr>
          <w:rFonts w:ascii="仿宋" w:hAnsi="仿宋" w:hint="eastAsia"/>
          <w:kern w:val="2"/>
          <w:sz w:val="21"/>
          <w:szCs w:val="22"/>
        </w:rPr>
        <w:t>钻研精神</w:t>
      </w:r>
      <w:r w:rsidRPr="0091754E">
        <w:rPr>
          <w:rFonts w:ascii="仿宋" w:hAnsi="仿宋"/>
          <w:kern w:val="2"/>
          <w:sz w:val="21"/>
          <w:szCs w:val="22"/>
        </w:rPr>
        <w:t>以及严谨细致的</w:t>
      </w:r>
      <w:r w:rsidRPr="0091754E">
        <w:rPr>
          <w:rFonts w:ascii="仿宋" w:hAnsi="仿宋" w:hint="eastAsia"/>
          <w:kern w:val="2"/>
          <w:sz w:val="21"/>
          <w:szCs w:val="22"/>
        </w:rPr>
        <w:t>学习态度</w:t>
      </w:r>
      <w:r w:rsidRPr="0091754E">
        <w:rPr>
          <w:rFonts w:ascii="仿宋" w:hAnsi="仿宋"/>
          <w:kern w:val="2"/>
          <w:sz w:val="21"/>
          <w:szCs w:val="22"/>
        </w:rPr>
        <w:t>与</w:t>
      </w:r>
      <w:r w:rsidRPr="0091754E">
        <w:rPr>
          <w:rFonts w:ascii="仿宋" w:hAnsi="仿宋" w:hint="eastAsia"/>
          <w:kern w:val="2"/>
          <w:sz w:val="21"/>
          <w:szCs w:val="22"/>
        </w:rPr>
        <w:t>习惯</w:t>
      </w:r>
      <w:r w:rsidRPr="0091754E">
        <w:rPr>
          <w:rFonts w:ascii="仿宋" w:hAnsi="仿宋"/>
          <w:kern w:val="2"/>
          <w:sz w:val="21"/>
          <w:szCs w:val="22"/>
        </w:rPr>
        <w:t>。通过</w:t>
      </w:r>
      <w:r w:rsidRPr="0091754E">
        <w:rPr>
          <w:rFonts w:ascii="仿宋" w:hAnsi="仿宋" w:hint="eastAsia"/>
          <w:kern w:val="2"/>
          <w:sz w:val="21"/>
          <w:szCs w:val="22"/>
        </w:rPr>
        <w:t>课程</w:t>
      </w:r>
      <w:r w:rsidRPr="0091754E">
        <w:rPr>
          <w:rFonts w:ascii="仿宋" w:hAnsi="仿宋"/>
          <w:kern w:val="2"/>
          <w:sz w:val="21"/>
          <w:szCs w:val="22"/>
        </w:rPr>
        <w:t>的学习，使得学生</w:t>
      </w:r>
      <w:r w:rsidRPr="0091754E">
        <w:rPr>
          <w:rFonts w:ascii="仿宋" w:hAnsi="仿宋" w:hint="eastAsia"/>
          <w:kern w:val="2"/>
          <w:sz w:val="21"/>
          <w:szCs w:val="22"/>
        </w:rPr>
        <w:t>掌握</w:t>
      </w:r>
      <w:r w:rsidRPr="0091754E">
        <w:rPr>
          <w:rFonts w:ascii="仿宋" w:hAnsi="仿宋"/>
          <w:kern w:val="2"/>
          <w:sz w:val="21"/>
          <w:szCs w:val="22"/>
        </w:rPr>
        <w:t>数字信号处理</w:t>
      </w:r>
      <w:r w:rsidRPr="0091754E">
        <w:rPr>
          <w:rFonts w:ascii="仿宋" w:hAnsi="仿宋" w:hint="eastAsia"/>
          <w:kern w:val="2"/>
          <w:sz w:val="21"/>
          <w:szCs w:val="22"/>
        </w:rPr>
        <w:t>基础理论</w:t>
      </w:r>
      <w:r w:rsidRPr="0091754E">
        <w:rPr>
          <w:rFonts w:ascii="仿宋" w:hAnsi="仿宋"/>
          <w:kern w:val="2"/>
          <w:sz w:val="21"/>
          <w:szCs w:val="22"/>
        </w:rPr>
        <w:t>以及</w:t>
      </w:r>
      <w:r w:rsidRPr="0091754E">
        <w:rPr>
          <w:rFonts w:ascii="仿宋" w:hAnsi="仿宋" w:hint="eastAsia"/>
          <w:kern w:val="2"/>
          <w:sz w:val="21"/>
          <w:szCs w:val="22"/>
        </w:rPr>
        <w:t>相应</w:t>
      </w:r>
      <w:r w:rsidRPr="0091754E">
        <w:rPr>
          <w:rFonts w:ascii="仿宋" w:hAnsi="仿宋"/>
          <w:kern w:val="2"/>
          <w:sz w:val="21"/>
          <w:szCs w:val="22"/>
        </w:rPr>
        <w:t>的编程</w:t>
      </w:r>
      <w:r w:rsidRPr="0091754E">
        <w:rPr>
          <w:rFonts w:ascii="仿宋" w:hAnsi="仿宋" w:hint="eastAsia"/>
          <w:kern w:val="2"/>
          <w:sz w:val="21"/>
          <w:szCs w:val="22"/>
        </w:rPr>
        <w:t>解决</w:t>
      </w:r>
      <w:r w:rsidRPr="0091754E">
        <w:rPr>
          <w:rFonts w:ascii="仿宋" w:hAnsi="仿宋"/>
          <w:kern w:val="2"/>
          <w:sz w:val="21"/>
          <w:szCs w:val="22"/>
        </w:rPr>
        <w:t>实际问题的能力。</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教学方式方法</w:t>
      </w:r>
    </w:p>
    <w:p w:rsidR="00964D68" w:rsidRPr="00964D68" w:rsidRDefault="0091754E" w:rsidP="0091754E">
      <w:pPr>
        <w:widowControl/>
        <w:spacing w:line="300" w:lineRule="auto"/>
        <w:ind w:firstLineChars="200" w:firstLine="400"/>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采用多媒体</w:t>
      </w:r>
      <w:r>
        <w:rPr>
          <w:rFonts w:ascii="Trebuchet MS" w:eastAsia="仿宋" w:hAnsi="Trebuchet MS" w:cs="Times New Roman"/>
          <w:kern w:val="0"/>
          <w:sz w:val="20"/>
          <w:szCs w:val="20"/>
          <w:lang w:val="zh-CN"/>
        </w:rPr>
        <w:t>授课结合（电子）板书的教学手段，</w:t>
      </w:r>
      <w:r>
        <w:rPr>
          <w:rFonts w:ascii="Trebuchet MS" w:eastAsia="仿宋" w:hAnsi="Trebuchet MS" w:cs="Times New Roman" w:hint="eastAsia"/>
          <w:kern w:val="0"/>
          <w:sz w:val="20"/>
          <w:szCs w:val="20"/>
          <w:lang w:val="zh-CN"/>
        </w:rPr>
        <w:t>采用</w:t>
      </w:r>
      <w:r>
        <w:rPr>
          <w:rFonts w:ascii="Trebuchet MS" w:eastAsia="仿宋" w:hAnsi="Trebuchet MS" w:cs="Times New Roman"/>
          <w:kern w:val="0"/>
          <w:sz w:val="20"/>
          <w:szCs w:val="20"/>
          <w:lang w:val="zh-CN"/>
        </w:rPr>
        <w:t>启发式教学</w:t>
      </w:r>
      <w:r>
        <w:rPr>
          <w:rFonts w:ascii="Trebuchet MS" w:eastAsia="仿宋" w:hAnsi="Trebuchet MS" w:cs="Times New Roman" w:hint="eastAsia"/>
          <w:kern w:val="0"/>
          <w:sz w:val="20"/>
          <w:szCs w:val="20"/>
          <w:lang w:val="zh-CN"/>
        </w:rPr>
        <w:t>方法</w:t>
      </w:r>
      <w:r>
        <w:rPr>
          <w:rFonts w:ascii="Trebuchet MS" w:eastAsia="仿宋" w:hAnsi="Trebuchet MS" w:cs="Times New Roman"/>
          <w:kern w:val="0"/>
          <w:sz w:val="20"/>
          <w:szCs w:val="20"/>
          <w:lang w:val="zh-CN"/>
        </w:rPr>
        <w:t>，</w:t>
      </w:r>
      <w:r>
        <w:rPr>
          <w:rFonts w:ascii="Trebuchet MS" w:eastAsia="仿宋" w:hAnsi="Trebuchet MS" w:cs="Times New Roman" w:hint="eastAsia"/>
          <w:kern w:val="0"/>
          <w:sz w:val="20"/>
          <w:szCs w:val="20"/>
          <w:lang w:val="zh-CN"/>
        </w:rPr>
        <w:t>融合</w:t>
      </w:r>
      <w:r>
        <w:rPr>
          <w:rFonts w:ascii="Trebuchet MS" w:eastAsia="仿宋" w:hAnsi="Trebuchet MS" w:cs="Times New Roman"/>
          <w:kern w:val="0"/>
          <w:sz w:val="20"/>
          <w:szCs w:val="20"/>
          <w:lang w:val="zh-CN"/>
        </w:rPr>
        <w:t>课堂提问、</w:t>
      </w:r>
      <w:r>
        <w:rPr>
          <w:rFonts w:ascii="Trebuchet MS" w:eastAsia="仿宋" w:hAnsi="Trebuchet MS" w:cs="Times New Roman" w:hint="eastAsia"/>
          <w:kern w:val="0"/>
          <w:sz w:val="20"/>
          <w:szCs w:val="20"/>
          <w:lang w:val="zh-CN"/>
        </w:rPr>
        <w:t>学生课上</w:t>
      </w:r>
      <w:r>
        <w:rPr>
          <w:rFonts w:ascii="Trebuchet MS" w:eastAsia="仿宋" w:hAnsi="Trebuchet MS" w:cs="Times New Roman"/>
          <w:kern w:val="0"/>
          <w:sz w:val="20"/>
          <w:szCs w:val="20"/>
          <w:lang w:val="zh-CN"/>
        </w:rPr>
        <w:t>进行</w:t>
      </w:r>
      <w:proofErr w:type="gramStart"/>
      <w:r>
        <w:rPr>
          <w:rFonts w:ascii="Trebuchet MS" w:eastAsia="仿宋" w:hAnsi="Trebuchet MS" w:cs="Times New Roman"/>
          <w:kern w:val="0"/>
          <w:sz w:val="20"/>
          <w:szCs w:val="20"/>
          <w:lang w:val="zh-CN"/>
        </w:rPr>
        <w:t>演讲汇报</w:t>
      </w:r>
      <w:proofErr w:type="gramEnd"/>
      <w:r>
        <w:rPr>
          <w:rFonts w:ascii="Trebuchet MS" w:eastAsia="仿宋" w:hAnsi="Trebuchet MS" w:cs="Times New Roman"/>
          <w:kern w:val="0"/>
          <w:sz w:val="20"/>
          <w:szCs w:val="20"/>
          <w:lang w:val="zh-CN"/>
        </w:rPr>
        <w:t>等参与式教学方式，</w:t>
      </w:r>
      <w:r w:rsidR="007D742A">
        <w:rPr>
          <w:rFonts w:ascii="Trebuchet MS" w:eastAsia="仿宋" w:hAnsi="Trebuchet MS" w:cs="Times New Roman" w:hint="eastAsia"/>
          <w:kern w:val="0"/>
          <w:sz w:val="20"/>
          <w:szCs w:val="20"/>
          <w:lang w:val="zh-CN"/>
        </w:rPr>
        <w:t>鼓励</w:t>
      </w:r>
      <w:r w:rsidR="007D742A">
        <w:rPr>
          <w:rFonts w:ascii="Trebuchet MS" w:eastAsia="仿宋" w:hAnsi="Trebuchet MS" w:cs="Times New Roman"/>
          <w:kern w:val="0"/>
          <w:sz w:val="20"/>
          <w:szCs w:val="20"/>
          <w:lang w:val="zh-CN"/>
        </w:rPr>
        <w:t>学生形成学习小组进行课</w:t>
      </w:r>
      <w:r>
        <w:rPr>
          <w:rFonts w:ascii="Trebuchet MS" w:eastAsia="仿宋" w:hAnsi="Trebuchet MS" w:cs="Times New Roman" w:hint="eastAsia"/>
          <w:kern w:val="0"/>
          <w:sz w:val="20"/>
          <w:szCs w:val="20"/>
          <w:lang w:val="zh-CN"/>
        </w:rPr>
        <w:t>上</w:t>
      </w:r>
      <w:r>
        <w:rPr>
          <w:rFonts w:ascii="Trebuchet MS" w:eastAsia="仿宋" w:hAnsi="Trebuchet MS" w:cs="Times New Roman"/>
          <w:kern w:val="0"/>
          <w:sz w:val="20"/>
          <w:szCs w:val="20"/>
          <w:lang w:val="zh-CN"/>
        </w:rPr>
        <w:t>及</w:t>
      </w:r>
      <w:r w:rsidR="007D742A">
        <w:rPr>
          <w:rFonts w:ascii="Trebuchet MS" w:eastAsia="仿宋" w:hAnsi="Trebuchet MS" w:cs="Times New Roman"/>
          <w:kern w:val="0"/>
          <w:sz w:val="20"/>
          <w:szCs w:val="20"/>
          <w:lang w:val="zh-CN"/>
        </w:rPr>
        <w:t>课后讨论。</w:t>
      </w:r>
    </w:p>
    <w:p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教学内容</w:t>
      </w:r>
      <w:r w:rsidRPr="00964D68">
        <w:rPr>
          <w:rFonts w:ascii="微软雅黑" w:eastAsia="微软雅黑" w:hAnsi="微软雅黑" w:cs="Times New Roman"/>
          <w:caps/>
          <w:color w:val="FFFFFF"/>
          <w:spacing w:val="15"/>
          <w:kern w:val="0"/>
          <w:sz w:val="22"/>
          <w:lang w:val="zh-CN"/>
        </w:rPr>
        <w:t>安排</w:t>
      </w:r>
      <w:r w:rsidRPr="00964D68">
        <w:rPr>
          <w:rFonts w:ascii="微软雅黑" w:eastAsia="微软雅黑" w:hAnsi="微软雅黑" w:cs="Times New Roman" w:hint="eastAsia"/>
          <w:caps/>
          <w:color w:val="FFFFFF"/>
          <w:spacing w:val="15"/>
          <w:kern w:val="0"/>
          <w:sz w:val="22"/>
          <w:lang w:val="zh-CN"/>
        </w:rPr>
        <w:t>及学时分配</w:t>
      </w:r>
    </w:p>
    <w:p w:rsidR="00964D68" w:rsidRPr="00964D68" w:rsidRDefault="00DA3680"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Pr>
          <w:rFonts w:ascii="微软雅黑" w:eastAsia="微软雅黑" w:hAnsi="微软雅黑" w:cs="Times New Roman" w:hint="eastAsia"/>
          <w:caps/>
          <w:spacing w:val="15"/>
          <w:kern w:val="0"/>
          <w:sz w:val="20"/>
          <w:szCs w:val="20"/>
          <w:lang w:val="zh-CN"/>
        </w:rPr>
        <w:t>授课</w:t>
      </w:r>
      <w:r>
        <w:rPr>
          <w:rFonts w:ascii="微软雅黑" w:eastAsia="微软雅黑" w:hAnsi="微软雅黑" w:cs="Times New Roman"/>
          <w:caps/>
          <w:spacing w:val="15"/>
          <w:kern w:val="0"/>
          <w:sz w:val="20"/>
          <w:szCs w:val="20"/>
          <w:lang w:val="zh-CN"/>
        </w:rPr>
        <w:t>（48学时）</w:t>
      </w:r>
    </w:p>
    <w:p w:rsidR="00DA3680" w:rsidRPr="00DA3680" w:rsidRDefault="00DA3680" w:rsidP="00DA3680">
      <w:pPr>
        <w:pStyle w:val="aa"/>
        <w:numPr>
          <w:ilvl w:val="0"/>
          <w:numId w:val="6"/>
        </w:numPr>
        <w:adjustRightInd w:val="0"/>
        <w:snapToGrid w:val="0"/>
        <w:spacing w:before="0" w:beforeAutospacing="0" w:after="0" w:afterAutospacing="0"/>
        <w:rPr>
          <w:rFonts w:ascii="微软雅黑" w:eastAsia="微软雅黑" w:hAnsi="微软雅黑" w:hint="default"/>
          <w:sz w:val="20"/>
          <w:szCs w:val="20"/>
        </w:rPr>
      </w:pPr>
      <w:r w:rsidRPr="00DA3680">
        <w:rPr>
          <w:rFonts w:ascii="微软雅黑" w:eastAsia="微软雅黑" w:hAnsi="微软雅黑"/>
          <w:bCs/>
          <w:sz w:val="20"/>
          <w:szCs w:val="20"/>
        </w:rPr>
        <w:t>DSP基础（6学时）</w:t>
      </w:r>
    </w:p>
    <w:p w:rsidR="00DA3680" w:rsidRPr="0091754E" w:rsidRDefault="00DA3680" w:rsidP="00DA3680">
      <w:pPr>
        <w:pStyle w:val="aa"/>
        <w:tabs>
          <w:tab w:val="num" w:pos="426"/>
        </w:tabs>
        <w:adjustRightInd w:val="0"/>
        <w:snapToGrid w:val="0"/>
        <w:spacing w:before="0" w:beforeAutospacing="0" w:after="0" w:afterAutospacing="0"/>
        <w:ind w:left="420"/>
        <w:jc w:val="both"/>
        <w:rPr>
          <w:rFonts w:asciiTheme="minorHAnsi" w:eastAsia="仿宋" w:hAnsiTheme="minorHAnsi" w:hint="default"/>
          <w:sz w:val="21"/>
          <w:szCs w:val="21"/>
        </w:rPr>
      </w:pPr>
      <w:r w:rsidRPr="0091754E">
        <w:rPr>
          <w:rFonts w:asciiTheme="minorHAnsi" w:eastAsia="仿宋" w:hAnsiTheme="minorHAnsi"/>
          <w:bCs/>
          <w:sz w:val="21"/>
          <w:szCs w:val="18"/>
        </w:rPr>
        <w:t>教学内容：</w:t>
      </w:r>
      <w:r w:rsidRPr="0091754E">
        <w:rPr>
          <w:rFonts w:asciiTheme="minorHAnsi" w:eastAsia="仿宋" w:hAnsiTheme="minorHAnsi"/>
          <w:sz w:val="21"/>
          <w:szCs w:val="18"/>
        </w:rPr>
        <w:t>信号的基本概念以及信号的基本运算，</w:t>
      </w:r>
      <w:r w:rsidRPr="0091754E">
        <w:rPr>
          <w:rFonts w:asciiTheme="minorHAnsi" w:eastAsia="仿宋" w:hAnsiTheme="minorHAnsi"/>
          <w:sz w:val="21"/>
          <w:szCs w:val="18"/>
        </w:rPr>
        <w:t>DSP</w:t>
      </w:r>
      <w:r w:rsidRPr="0091754E">
        <w:rPr>
          <w:rFonts w:asciiTheme="minorHAnsi" w:eastAsia="仿宋" w:hAnsiTheme="minorHAnsi"/>
          <w:sz w:val="21"/>
          <w:szCs w:val="21"/>
        </w:rPr>
        <w:t>系统的组成、特点、应用和发展方向等。</w:t>
      </w:r>
    </w:p>
    <w:p w:rsidR="00DA3680" w:rsidRPr="0091754E" w:rsidRDefault="00DA3680" w:rsidP="0091754E">
      <w:pPr>
        <w:pStyle w:val="aa"/>
        <w:tabs>
          <w:tab w:val="num" w:pos="1418"/>
        </w:tabs>
        <w:adjustRightInd w:val="0"/>
        <w:snapToGrid w:val="0"/>
        <w:spacing w:before="0" w:beforeAutospacing="0" w:after="0" w:afterAutospacing="0"/>
        <w:ind w:left="420"/>
        <w:jc w:val="both"/>
        <w:rPr>
          <w:rFonts w:asciiTheme="minorHAnsi" w:eastAsia="仿宋" w:hAnsiTheme="minorHAnsi" w:hint="default"/>
          <w:sz w:val="21"/>
          <w:szCs w:val="21"/>
        </w:rPr>
      </w:pPr>
      <w:r w:rsidRPr="0091754E">
        <w:rPr>
          <w:rFonts w:asciiTheme="minorHAnsi" w:eastAsia="仿宋" w:hAnsiTheme="minorHAnsi"/>
          <w:sz w:val="21"/>
          <w:szCs w:val="21"/>
        </w:rPr>
        <w:t>熟练掌握：单位冲激信号的定义与性质；信号的基本运算（四则、反褶、时移、卷积、相关等），线性移不变系统的判定方法，常系数线性差分方程的求解方法，插值与抽取。</w:t>
      </w:r>
    </w:p>
    <w:p w:rsidR="00DA3680" w:rsidRPr="0091754E" w:rsidRDefault="00DA3680" w:rsidP="00DA3680">
      <w:pPr>
        <w:pStyle w:val="aa"/>
        <w:tabs>
          <w:tab w:val="num" w:pos="426"/>
        </w:tabs>
        <w:adjustRightInd w:val="0"/>
        <w:snapToGrid w:val="0"/>
        <w:spacing w:before="0" w:beforeAutospacing="0" w:after="0" w:afterAutospacing="0"/>
        <w:ind w:left="420"/>
        <w:jc w:val="both"/>
        <w:rPr>
          <w:rFonts w:asciiTheme="minorHAnsi" w:eastAsia="仿宋" w:hAnsiTheme="minorHAnsi" w:hint="default"/>
          <w:sz w:val="21"/>
          <w:szCs w:val="18"/>
        </w:rPr>
      </w:pPr>
      <w:r w:rsidRPr="0091754E">
        <w:rPr>
          <w:rFonts w:asciiTheme="minorHAnsi" w:eastAsia="仿宋" w:hAnsiTheme="minorHAnsi"/>
          <w:sz w:val="21"/>
          <w:szCs w:val="18"/>
        </w:rPr>
        <w:t>掌</w:t>
      </w:r>
      <w:r w:rsidRPr="0091754E">
        <w:rPr>
          <w:rFonts w:asciiTheme="minorHAnsi" w:eastAsia="仿宋" w:hAnsiTheme="minorHAnsi"/>
          <w:sz w:val="21"/>
          <w:szCs w:val="18"/>
        </w:rPr>
        <w:t xml:space="preserve">    </w:t>
      </w:r>
      <w:r w:rsidRPr="0091754E">
        <w:rPr>
          <w:rFonts w:asciiTheme="minorHAnsi" w:eastAsia="仿宋" w:hAnsiTheme="minorHAnsi"/>
          <w:sz w:val="21"/>
          <w:szCs w:val="18"/>
        </w:rPr>
        <w:t>握：信号及信号处理的基本概念；数字信号处理与模拟信号处理；信号的描述方法与分类；典型信号。</w:t>
      </w:r>
    </w:p>
    <w:p w:rsidR="00DA3680" w:rsidRPr="0091754E" w:rsidRDefault="00DA3680" w:rsidP="00DA3680">
      <w:pPr>
        <w:tabs>
          <w:tab w:val="num" w:pos="426"/>
        </w:tabs>
        <w:adjustRightInd w:val="0"/>
        <w:snapToGrid w:val="0"/>
        <w:ind w:left="420"/>
        <w:rPr>
          <w:rFonts w:eastAsia="仿宋"/>
          <w:szCs w:val="18"/>
        </w:rPr>
      </w:pPr>
      <w:r w:rsidRPr="0091754E">
        <w:rPr>
          <w:rFonts w:eastAsia="仿宋" w:hint="eastAsia"/>
        </w:rPr>
        <w:t>了</w:t>
      </w:r>
      <w:r w:rsidRPr="0091754E">
        <w:rPr>
          <w:rFonts w:eastAsia="仿宋" w:hint="eastAsia"/>
        </w:rPr>
        <w:t xml:space="preserve">    </w:t>
      </w:r>
      <w:r w:rsidRPr="0091754E">
        <w:rPr>
          <w:rFonts w:eastAsia="仿宋" w:hint="eastAsia"/>
        </w:rPr>
        <w:t>解</w:t>
      </w:r>
      <w:r w:rsidRPr="0091754E">
        <w:rPr>
          <w:rFonts w:eastAsia="仿宋" w:hint="eastAsia"/>
          <w:szCs w:val="18"/>
        </w:rPr>
        <w:t>：</w:t>
      </w:r>
      <w:r w:rsidRPr="0091754E">
        <w:rPr>
          <w:rFonts w:eastAsia="仿宋" w:hint="eastAsia"/>
        </w:rPr>
        <w:t>数字信号处理的特点，应用领域，发展概况和发展趋势。</w:t>
      </w:r>
    </w:p>
    <w:p w:rsidR="00DA3680" w:rsidRPr="00DA3680" w:rsidRDefault="00DA3680" w:rsidP="005E50FC">
      <w:pPr>
        <w:pStyle w:val="aa"/>
        <w:numPr>
          <w:ilvl w:val="0"/>
          <w:numId w:val="6"/>
        </w:numPr>
        <w:adjustRightInd w:val="0"/>
        <w:snapToGrid w:val="0"/>
        <w:spacing w:before="120" w:beforeAutospacing="0" w:after="0" w:afterAutospacing="0"/>
        <w:rPr>
          <w:rFonts w:ascii="微软雅黑" w:eastAsia="微软雅黑" w:hAnsi="微软雅黑" w:hint="default"/>
          <w:bCs/>
          <w:sz w:val="20"/>
          <w:szCs w:val="20"/>
        </w:rPr>
      </w:pPr>
      <w:r w:rsidRPr="00DA3680">
        <w:rPr>
          <w:rFonts w:ascii="微软雅黑" w:eastAsia="微软雅黑" w:hAnsi="微软雅黑"/>
          <w:bCs/>
          <w:sz w:val="20"/>
          <w:szCs w:val="20"/>
        </w:rPr>
        <w:t>离散信号的Z变换（8学时）</w:t>
      </w:r>
    </w:p>
    <w:p w:rsidR="00DA3680" w:rsidRPr="0091754E" w:rsidRDefault="00DA3680" w:rsidP="00DA3680">
      <w:pPr>
        <w:pStyle w:val="aa"/>
        <w:tabs>
          <w:tab w:val="num" w:pos="426"/>
        </w:tabs>
        <w:adjustRightInd w:val="0"/>
        <w:snapToGrid w:val="0"/>
        <w:spacing w:before="0" w:beforeAutospacing="0" w:after="0" w:afterAutospacing="0"/>
        <w:ind w:left="420"/>
        <w:jc w:val="both"/>
        <w:rPr>
          <w:rFonts w:asciiTheme="minorHAnsi" w:eastAsia="仿宋" w:hAnsiTheme="minorHAnsi" w:hint="default"/>
          <w:sz w:val="21"/>
          <w:szCs w:val="18"/>
        </w:rPr>
      </w:pPr>
      <w:r w:rsidRPr="0091754E">
        <w:rPr>
          <w:rFonts w:asciiTheme="minorHAnsi" w:eastAsia="仿宋" w:hAnsiTheme="minorHAnsi"/>
          <w:bCs/>
          <w:sz w:val="21"/>
          <w:szCs w:val="18"/>
        </w:rPr>
        <w:t>教学内容：</w:t>
      </w:r>
      <w:r w:rsidRPr="0091754E">
        <w:rPr>
          <w:rFonts w:asciiTheme="minorHAnsi" w:eastAsia="仿宋" w:hAnsiTheme="minorHAnsi"/>
          <w:sz w:val="21"/>
          <w:szCs w:val="18"/>
        </w:rPr>
        <w:t>Z</w:t>
      </w:r>
      <w:r w:rsidRPr="0091754E">
        <w:rPr>
          <w:rFonts w:asciiTheme="minorHAnsi" w:eastAsia="仿宋" w:hAnsiTheme="minorHAnsi"/>
          <w:sz w:val="21"/>
          <w:szCs w:val="18"/>
        </w:rPr>
        <w:t>变换的基本概念和性质，离散系统的</w:t>
      </w:r>
      <w:r w:rsidRPr="0091754E">
        <w:rPr>
          <w:rFonts w:asciiTheme="minorHAnsi" w:eastAsia="仿宋" w:hAnsiTheme="minorHAnsi"/>
          <w:sz w:val="21"/>
          <w:szCs w:val="18"/>
        </w:rPr>
        <w:t>Z</w:t>
      </w:r>
      <w:r w:rsidRPr="0091754E">
        <w:rPr>
          <w:rFonts w:asciiTheme="minorHAnsi" w:eastAsia="仿宋" w:hAnsiTheme="minorHAnsi"/>
          <w:sz w:val="21"/>
          <w:szCs w:val="18"/>
        </w:rPr>
        <w:t>域分析方法（如何求解离散系统的频率响应、稳定性、因果性等），数字滤波器的基本概念等。</w:t>
      </w:r>
    </w:p>
    <w:p w:rsidR="00DA3680" w:rsidRPr="0091754E" w:rsidRDefault="00DA3680" w:rsidP="00DA3680">
      <w:pPr>
        <w:pStyle w:val="aa"/>
        <w:tabs>
          <w:tab w:val="num" w:pos="426"/>
        </w:tabs>
        <w:adjustRightInd w:val="0"/>
        <w:snapToGrid w:val="0"/>
        <w:spacing w:before="0" w:beforeAutospacing="0" w:after="0" w:afterAutospacing="0"/>
        <w:ind w:left="420"/>
        <w:jc w:val="both"/>
        <w:rPr>
          <w:rFonts w:asciiTheme="minorHAnsi" w:eastAsia="仿宋" w:hAnsiTheme="minorHAnsi" w:hint="default"/>
          <w:sz w:val="21"/>
          <w:szCs w:val="18"/>
        </w:rPr>
      </w:pPr>
      <w:r w:rsidRPr="0091754E">
        <w:rPr>
          <w:rFonts w:asciiTheme="minorHAnsi" w:eastAsia="仿宋" w:hAnsiTheme="minorHAnsi"/>
          <w:sz w:val="21"/>
          <w:szCs w:val="18"/>
        </w:rPr>
        <w:t>熟练掌握：</w:t>
      </w:r>
      <w:r w:rsidRPr="0091754E">
        <w:rPr>
          <w:rFonts w:asciiTheme="minorHAnsi" w:eastAsia="仿宋" w:hAnsiTheme="minorHAnsi"/>
          <w:sz w:val="21"/>
          <w:szCs w:val="18"/>
        </w:rPr>
        <w:t>Z</w:t>
      </w:r>
      <w:r w:rsidRPr="0091754E">
        <w:rPr>
          <w:rFonts w:asciiTheme="minorHAnsi" w:eastAsia="仿宋" w:hAnsiTheme="minorHAnsi"/>
          <w:sz w:val="21"/>
          <w:szCs w:val="18"/>
        </w:rPr>
        <w:t>变换的定义和性质；</w:t>
      </w:r>
      <w:r w:rsidRPr="0091754E">
        <w:rPr>
          <w:rFonts w:asciiTheme="minorHAnsi" w:eastAsia="仿宋" w:hAnsiTheme="minorHAnsi"/>
          <w:sz w:val="21"/>
          <w:szCs w:val="18"/>
        </w:rPr>
        <w:t>Z</w:t>
      </w:r>
      <w:r w:rsidRPr="0091754E">
        <w:rPr>
          <w:rFonts w:asciiTheme="minorHAnsi" w:eastAsia="仿宋" w:hAnsiTheme="minorHAnsi"/>
          <w:sz w:val="21"/>
          <w:szCs w:val="18"/>
        </w:rPr>
        <w:t>变换的收敛域；离散数字系统的分类、表示和求解；离散系统的稳定性、因果性。</w:t>
      </w:r>
    </w:p>
    <w:p w:rsidR="00DA3680" w:rsidRPr="0091754E" w:rsidRDefault="00DA3680" w:rsidP="00DA3680">
      <w:pPr>
        <w:pStyle w:val="aa"/>
        <w:tabs>
          <w:tab w:val="num" w:pos="426"/>
        </w:tabs>
        <w:adjustRightInd w:val="0"/>
        <w:snapToGrid w:val="0"/>
        <w:spacing w:before="0" w:beforeAutospacing="0" w:after="0" w:afterAutospacing="0"/>
        <w:ind w:left="420"/>
        <w:jc w:val="both"/>
        <w:rPr>
          <w:rFonts w:asciiTheme="minorHAnsi" w:eastAsia="仿宋" w:hAnsiTheme="minorHAnsi" w:hint="default"/>
          <w:sz w:val="21"/>
          <w:szCs w:val="18"/>
        </w:rPr>
      </w:pPr>
      <w:r w:rsidRPr="0091754E">
        <w:rPr>
          <w:rFonts w:asciiTheme="minorHAnsi" w:eastAsia="仿宋" w:hAnsiTheme="minorHAnsi"/>
          <w:sz w:val="21"/>
          <w:szCs w:val="18"/>
        </w:rPr>
        <w:t>掌</w:t>
      </w:r>
      <w:r w:rsidRPr="0091754E">
        <w:rPr>
          <w:rFonts w:asciiTheme="minorHAnsi" w:eastAsia="仿宋" w:hAnsiTheme="minorHAnsi"/>
          <w:sz w:val="21"/>
          <w:szCs w:val="18"/>
        </w:rPr>
        <w:t xml:space="preserve">    </w:t>
      </w:r>
      <w:r w:rsidRPr="0091754E">
        <w:rPr>
          <w:rFonts w:asciiTheme="minorHAnsi" w:eastAsia="仿宋" w:hAnsiTheme="minorHAnsi"/>
          <w:sz w:val="21"/>
          <w:szCs w:val="18"/>
        </w:rPr>
        <w:t>握：典型信号的</w:t>
      </w:r>
      <w:r w:rsidRPr="0091754E">
        <w:rPr>
          <w:rFonts w:asciiTheme="minorHAnsi" w:eastAsia="仿宋" w:hAnsiTheme="minorHAnsi"/>
          <w:sz w:val="21"/>
          <w:szCs w:val="18"/>
        </w:rPr>
        <w:t>Z</w:t>
      </w:r>
      <w:r w:rsidRPr="0091754E">
        <w:rPr>
          <w:rFonts w:asciiTheme="minorHAnsi" w:eastAsia="仿宋" w:hAnsiTheme="minorHAnsi"/>
          <w:sz w:val="21"/>
          <w:szCs w:val="18"/>
        </w:rPr>
        <w:t>变换；逆</w:t>
      </w:r>
      <w:r w:rsidRPr="0091754E">
        <w:rPr>
          <w:rFonts w:asciiTheme="minorHAnsi" w:eastAsia="仿宋" w:hAnsiTheme="minorHAnsi"/>
          <w:sz w:val="21"/>
          <w:szCs w:val="18"/>
        </w:rPr>
        <w:t>Z</w:t>
      </w:r>
      <w:r w:rsidRPr="0091754E">
        <w:rPr>
          <w:rFonts w:asciiTheme="minorHAnsi" w:eastAsia="仿宋" w:hAnsiTheme="minorHAnsi"/>
          <w:sz w:val="21"/>
          <w:szCs w:val="18"/>
        </w:rPr>
        <w:t>变换的计算方法。</w:t>
      </w:r>
    </w:p>
    <w:p w:rsidR="00DA3680" w:rsidRPr="0091754E" w:rsidRDefault="00DA3680" w:rsidP="00DA3680">
      <w:pPr>
        <w:pStyle w:val="aa"/>
        <w:tabs>
          <w:tab w:val="num" w:pos="426"/>
        </w:tabs>
        <w:adjustRightInd w:val="0"/>
        <w:snapToGrid w:val="0"/>
        <w:spacing w:before="0" w:beforeAutospacing="0" w:after="0" w:afterAutospacing="0"/>
        <w:ind w:left="420"/>
        <w:jc w:val="both"/>
        <w:rPr>
          <w:rFonts w:asciiTheme="minorHAnsi" w:eastAsia="仿宋" w:hAnsiTheme="minorHAnsi" w:hint="default"/>
          <w:sz w:val="21"/>
          <w:szCs w:val="18"/>
        </w:rPr>
      </w:pPr>
      <w:r w:rsidRPr="0091754E">
        <w:rPr>
          <w:rFonts w:asciiTheme="minorHAnsi" w:eastAsia="仿宋" w:hAnsiTheme="minorHAnsi"/>
          <w:sz w:val="21"/>
          <w:szCs w:val="18"/>
        </w:rPr>
        <w:t>了</w:t>
      </w:r>
      <w:r w:rsidRPr="0091754E">
        <w:rPr>
          <w:rFonts w:asciiTheme="minorHAnsi" w:eastAsia="仿宋" w:hAnsiTheme="minorHAnsi"/>
          <w:sz w:val="21"/>
          <w:szCs w:val="18"/>
        </w:rPr>
        <w:t xml:space="preserve">    </w:t>
      </w:r>
      <w:r w:rsidRPr="0091754E">
        <w:rPr>
          <w:rFonts w:asciiTheme="minorHAnsi" w:eastAsia="仿宋" w:hAnsiTheme="minorHAnsi"/>
          <w:sz w:val="21"/>
          <w:szCs w:val="18"/>
        </w:rPr>
        <w:t>解：</w:t>
      </w:r>
      <w:r w:rsidRPr="0091754E">
        <w:rPr>
          <w:rFonts w:asciiTheme="minorHAnsi" w:eastAsia="仿宋" w:hAnsiTheme="minorHAnsi"/>
          <w:sz w:val="21"/>
          <w:szCs w:val="18"/>
        </w:rPr>
        <w:t>Z</w:t>
      </w:r>
      <w:r w:rsidRPr="0091754E">
        <w:rPr>
          <w:rFonts w:asciiTheme="minorHAnsi" w:eastAsia="仿宋" w:hAnsiTheme="minorHAnsi"/>
          <w:sz w:val="21"/>
          <w:szCs w:val="18"/>
        </w:rPr>
        <w:t>变换背景；数字滤波器的功能、原理，与模拟滤波器的异同。</w:t>
      </w:r>
    </w:p>
    <w:p w:rsidR="00E14E6A" w:rsidRPr="00DA3680" w:rsidRDefault="00E14E6A" w:rsidP="005E50FC">
      <w:pPr>
        <w:pStyle w:val="aa"/>
        <w:numPr>
          <w:ilvl w:val="0"/>
          <w:numId w:val="6"/>
        </w:numPr>
        <w:adjustRightInd w:val="0"/>
        <w:snapToGrid w:val="0"/>
        <w:spacing w:before="120" w:beforeAutospacing="0" w:after="0" w:afterAutospacing="0"/>
        <w:rPr>
          <w:rFonts w:ascii="微软雅黑" w:eastAsia="微软雅黑" w:hAnsi="微软雅黑" w:hint="default"/>
          <w:bCs/>
          <w:sz w:val="20"/>
          <w:szCs w:val="20"/>
        </w:rPr>
      </w:pPr>
      <w:r w:rsidRPr="00DA3680">
        <w:rPr>
          <w:rFonts w:ascii="微软雅黑" w:eastAsia="微软雅黑" w:hAnsi="微软雅黑"/>
          <w:bCs/>
          <w:sz w:val="20"/>
          <w:szCs w:val="20"/>
        </w:rPr>
        <w:t>信号的傅里叶分析（18学时）</w:t>
      </w:r>
    </w:p>
    <w:p w:rsidR="00E14E6A" w:rsidRPr="0091754E" w:rsidRDefault="00E14E6A" w:rsidP="00E14E6A">
      <w:pPr>
        <w:pStyle w:val="aa"/>
        <w:tabs>
          <w:tab w:val="num" w:pos="426"/>
        </w:tabs>
        <w:adjustRightInd w:val="0"/>
        <w:snapToGrid w:val="0"/>
        <w:spacing w:before="0" w:beforeAutospacing="0" w:after="0" w:afterAutospacing="0"/>
        <w:ind w:left="420"/>
        <w:jc w:val="both"/>
        <w:rPr>
          <w:rFonts w:asciiTheme="minorHAnsi" w:eastAsia="仿宋" w:hAnsiTheme="minorHAnsi" w:hint="default"/>
          <w:sz w:val="21"/>
          <w:szCs w:val="18"/>
        </w:rPr>
      </w:pPr>
      <w:r w:rsidRPr="0091754E">
        <w:rPr>
          <w:rFonts w:asciiTheme="minorHAnsi" w:eastAsia="仿宋" w:hAnsiTheme="minorHAnsi"/>
          <w:bCs/>
          <w:sz w:val="21"/>
          <w:szCs w:val="18"/>
        </w:rPr>
        <w:t>教学内容：</w:t>
      </w:r>
      <w:r w:rsidRPr="0091754E">
        <w:rPr>
          <w:rFonts w:asciiTheme="minorHAnsi" w:eastAsia="仿宋" w:hAnsiTheme="minorHAnsi"/>
          <w:sz w:val="21"/>
          <w:szCs w:val="18"/>
        </w:rPr>
        <w:t>周期信号理的傅里叶级数分析，一般信号的傅里叶变换分析，抽样定理，离散傅里叶变换及其快速算法，</w:t>
      </w:r>
      <w:r w:rsidRPr="0091754E">
        <w:rPr>
          <w:rFonts w:asciiTheme="minorHAnsi" w:eastAsia="仿宋" w:hAnsiTheme="minorHAnsi"/>
          <w:sz w:val="21"/>
          <w:szCs w:val="18"/>
        </w:rPr>
        <w:t>DTFT</w:t>
      </w:r>
      <w:r w:rsidRPr="0091754E">
        <w:rPr>
          <w:rFonts w:asciiTheme="minorHAnsi" w:eastAsia="仿宋" w:hAnsiTheme="minorHAnsi"/>
          <w:sz w:val="21"/>
          <w:szCs w:val="18"/>
        </w:rPr>
        <w:t>以及离散系统的频率响应。</w:t>
      </w:r>
    </w:p>
    <w:p w:rsidR="00E14E6A" w:rsidRPr="0091754E" w:rsidRDefault="00E14E6A" w:rsidP="00E14E6A">
      <w:pPr>
        <w:pStyle w:val="aa"/>
        <w:tabs>
          <w:tab w:val="num" w:pos="426"/>
        </w:tabs>
        <w:adjustRightInd w:val="0"/>
        <w:snapToGrid w:val="0"/>
        <w:spacing w:before="0" w:beforeAutospacing="0" w:after="0" w:afterAutospacing="0"/>
        <w:ind w:left="420"/>
        <w:jc w:val="both"/>
        <w:rPr>
          <w:rFonts w:asciiTheme="minorHAnsi" w:eastAsia="仿宋" w:hAnsiTheme="minorHAnsi" w:hint="default"/>
          <w:sz w:val="21"/>
          <w:szCs w:val="18"/>
        </w:rPr>
      </w:pPr>
      <w:r w:rsidRPr="0091754E">
        <w:rPr>
          <w:rFonts w:asciiTheme="minorHAnsi" w:eastAsia="仿宋" w:hAnsiTheme="minorHAnsi"/>
          <w:sz w:val="21"/>
          <w:szCs w:val="18"/>
        </w:rPr>
        <w:t>熟练掌握：三种傅里叶变换的定义与性质及相互关系；卷积定理及相关性定理；抽样定理；离散傅里叶变换的定义和性质。</w:t>
      </w:r>
    </w:p>
    <w:p w:rsidR="00E14E6A" w:rsidRPr="0091754E" w:rsidRDefault="00E14E6A" w:rsidP="00E14E6A">
      <w:pPr>
        <w:pStyle w:val="aa"/>
        <w:tabs>
          <w:tab w:val="num" w:pos="426"/>
        </w:tabs>
        <w:adjustRightInd w:val="0"/>
        <w:snapToGrid w:val="0"/>
        <w:spacing w:before="0" w:beforeAutospacing="0" w:after="0" w:afterAutospacing="0"/>
        <w:ind w:left="420"/>
        <w:jc w:val="both"/>
        <w:rPr>
          <w:rFonts w:asciiTheme="minorHAnsi" w:eastAsia="仿宋" w:hAnsiTheme="minorHAnsi" w:hint="default"/>
          <w:sz w:val="21"/>
          <w:szCs w:val="18"/>
        </w:rPr>
      </w:pPr>
      <w:r w:rsidRPr="0091754E">
        <w:rPr>
          <w:rFonts w:asciiTheme="minorHAnsi" w:eastAsia="仿宋" w:hAnsiTheme="minorHAnsi"/>
          <w:sz w:val="21"/>
          <w:szCs w:val="18"/>
        </w:rPr>
        <w:lastRenderedPageBreak/>
        <w:t>掌</w:t>
      </w:r>
      <w:r w:rsidRPr="0091754E">
        <w:rPr>
          <w:rFonts w:asciiTheme="minorHAnsi" w:eastAsia="仿宋" w:hAnsiTheme="minorHAnsi"/>
          <w:sz w:val="21"/>
          <w:szCs w:val="18"/>
        </w:rPr>
        <w:t xml:space="preserve">    </w:t>
      </w:r>
      <w:r w:rsidRPr="0091754E">
        <w:rPr>
          <w:rFonts w:asciiTheme="minorHAnsi" w:eastAsia="仿宋" w:hAnsiTheme="minorHAnsi"/>
          <w:sz w:val="21"/>
          <w:szCs w:val="18"/>
        </w:rPr>
        <w:t>握：周期信号的频谱分析（傅里叶级数）；典型周期信号的频谱；典型信号的傅里叶变换；周期信号的傅里叶变换；</w:t>
      </w:r>
      <w:r w:rsidRPr="0091754E">
        <w:rPr>
          <w:rFonts w:asciiTheme="minorHAnsi" w:eastAsia="仿宋" w:hAnsiTheme="minorHAnsi"/>
          <w:sz w:val="21"/>
          <w:szCs w:val="18"/>
        </w:rPr>
        <w:t>DFT</w:t>
      </w:r>
      <w:r w:rsidRPr="0091754E">
        <w:rPr>
          <w:rFonts w:asciiTheme="minorHAnsi" w:eastAsia="仿宋" w:hAnsiTheme="minorHAnsi"/>
          <w:sz w:val="21"/>
          <w:szCs w:val="18"/>
        </w:rPr>
        <w:t>的快速算法。</w:t>
      </w:r>
    </w:p>
    <w:p w:rsidR="00E14E6A" w:rsidRPr="0091754E" w:rsidRDefault="00E14E6A" w:rsidP="00E14E6A">
      <w:pPr>
        <w:pStyle w:val="aa"/>
        <w:tabs>
          <w:tab w:val="num" w:pos="426"/>
        </w:tabs>
        <w:adjustRightInd w:val="0"/>
        <w:snapToGrid w:val="0"/>
        <w:spacing w:before="0" w:beforeAutospacing="0" w:after="0" w:afterAutospacing="0"/>
        <w:ind w:left="420"/>
        <w:jc w:val="both"/>
        <w:rPr>
          <w:rFonts w:asciiTheme="minorHAnsi" w:eastAsia="仿宋" w:hAnsiTheme="minorHAnsi" w:hint="default"/>
          <w:sz w:val="21"/>
          <w:szCs w:val="18"/>
        </w:rPr>
      </w:pPr>
      <w:r w:rsidRPr="0091754E">
        <w:rPr>
          <w:rFonts w:asciiTheme="minorHAnsi" w:eastAsia="仿宋" w:hAnsiTheme="minorHAnsi"/>
          <w:sz w:val="21"/>
          <w:szCs w:val="18"/>
        </w:rPr>
        <w:t>了</w:t>
      </w:r>
      <w:r w:rsidRPr="0091754E">
        <w:rPr>
          <w:rFonts w:asciiTheme="minorHAnsi" w:eastAsia="仿宋" w:hAnsiTheme="minorHAnsi"/>
          <w:sz w:val="21"/>
          <w:szCs w:val="18"/>
        </w:rPr>
        <w:t xml:space="preserve">    </w:t>
      </w:r>
      <w:r w:rsidRPr="0091754E">
        <w:rPr>
          <w:rFonts w:asciiTheme="minorHAnsi" w:eastAsia="仿宋" w:hAnsiTheme="minorHAnsi"/>
          <w:sz w:val="21"/>
          <w:szCs w:val="18"/>
        </w:rPr>
        <w:t>解：</w:t>
      </w:r>
      <w:r w:rsidRPr="0091754E">
        <w:rPr>
          <w:rFonts w:asciiTheme="minorHAnsi" w:eastAsia="仿宋" w:hAnsiTheme="minorHAnsi"/>
          <w:sz w:val="21"/>
          <w:szCs w:val="18"/>
        </w:rPr>
        <w:t>FT</w:t>
      </w:r>
      <w:r w:rsidRPr="0091754E">
        <w:rPr>
          <w:rFonts w:asciiTheme="minorHAnsi" w:eastAsia="仿宋" w:hAnsiTheme="minorHAnsi"/>
          <w:sz w:val="21"/>
          <w:szCs w:val="18"/>
        </w:rPr>
        <w:t>的推导过程；</w:t>
      </w:r>
      <w:r w:rsidRPr="0091754E">
        <w:rPr>
          <w:rFonts w:asciiTheme="minorHAnsi" w:eastAsia="仿宋" w:hAnsiTheme="minorHAnsi"/>
          <w:sz w:val="21"/>
          <w:szCs w:val="18"/>
        </w:rPr>
        <w:t>DFT</w:t>
      </w:r>
      <w:r w:rsidRPr="0091754E">
        <w:rPr>
          <w:rFonts w:asciiTheme="minorHAnsi" w:eastAsia="仿宋" w:hAnsiTheme="minorHAnsi"/>
          <w:sz w:val="21"/>
          <w:szCs w:val="18"/>
        </w:rPr>
        <w:t>的推导过程；线性与循环卷积的异同。</w:t>
      </w:r>
    </w:p>
    <w:p w:rsidR="00DA3680" w:rsidRPr="00DA3680" w:rsidRDefault="00DA3680" w:rsidP="005E50FC">
      <w:pPr>
        <w:pStyle w:val="aa"/>
        <w:numPr>
          <w:ilvl w:val="0"/>
          <w:numId w:val="6"/>
        </w:numPr>
        <w:adjustRightInd w:val="0"/>
        <w:snapToGrid w:val="0"/>
        <w:spacing w:before="120" w:beforeAutospacing="0" w:after="0" w:afterAutospacing="0"/>
        <w:rPr>
          <w:rFonts w:ascii="微软雅黑" w:eastAsia="微软雅黑" w:hAnsi="微软雅黑" w:hint="default"/>
          <w:bCs/>
          <w:sz w:val="20"/>
          <w:szCs w:val="20"/>
        </w:rPr>
      </w:pPr>
      <w:r w:rsidRPr="00DA3680">
        <w:rPr>
          <w:rFonts w:ascii="微软雅黑" w:eastAsia="微软雅黑" w:hAnsi="微软雅黑"/>
          <w:bCs/>
          <w:sz w:val="20"/>
          <w:szCs w:val="20"/>
        </w:rPr>
        <w:t>数字滤波器（1</w:t>
      </w:r>
      <w:r w:rsidRPr="00DA3680">
        <w:rPr>
          <w:rFonts w:ascii="微软雅黑" w:eastAsia="微软雅黑" w:hAnsi="微软雅黑" w:hint="default"/>
          <w:bCs/>
          <w:sz w:val="20"/>
          <w:szCs w:val="20"/>
        </w:rPr>
        <w:t>2</w:t>
      </w:r>
      <w:r w:rsidRPr="00DA3680">
        <w:rPr>
          <w:rFonts w:ascii="微软雅黑" w:eastAsia="微软雅黑" w:hAnsi="微软雅黑"/>
          <w:bCs/>
          <w:sz w:val="20"/>
          <w:szCs w:val="20"/>
        </w:rPr>
        <w:t>学时）</w:t>
      </w:r>
    </w:p>
    <w:p w:rsidR="00DA3680" w:rsidRPr="0091754E" w:rsidRDefault="00DA3680" w:rsidP="00DA3680">
      <w:pPr>
        <w:pStyle w:val="aa"/>
        <w:tabs>
          <w:tab w:val="num" w:pos="426"/>
        </w:tabs>
        <w:adjustRightInd w:val="0"/>
        <w:snapToGrid w:val="0"/>
        <w:spacing w:before="0" w:beforeAutospacing="0" w:after="0" w:afterAutospacing="0"/>
        <w:ind w:left="420"/>
        <w:jc w:val="both"/>
        <w:rPr>
          <w:rFonts w:asciiTheme="minorHAnsi" w:eastAsia="仿宋" w:hAnsiTheme="minorHAnsi" w:hint="default"/>
          <w:sz w:val="21"/>
        </w:rPr>
      </w:pPr>
      <w:r w:rsidRPr="0091754E">
        <w:rPr>
          <w:rFonts w:asciiTheme="minorHAnsi" w:eastAsia="仿宋" w:hAnsiTheme="minorHAnsi"/>
          <w:bCs/>
          <w:sz w:val="21"/>
          <w:szCs w:val="18"/>
        </w:rPr>
        <w:t>教学内容：</w:t>
      </w:r>
      <w:r w:rsidRPr="0091754E">
        <w:rPr>
          <w:rFonts w:asciiTheme="minorHAnsi" w:eastAsia="仿宋" w:hAnsiTheme="minorHAnsi"/>
          <w:sz w:val="21"/>
          <w:szCs w:val="18"/>
        </w:rPr>
        <w:t>数字滤波器基本结构，</w:t>
      </w:r>
      <w:r w:rsidRPr="0091754E">
        <w:rPr>
          <w:rFonts w:asciiTheme="minorHAnsi" w:eastAsia="仿宋" w:hAnsiTheme="minorHAnsi"/>
          <w:sz w:val="21"/>
          <w:szCs w:val="18"/>
        </w:rPr>
        <w:t>FIR</w:t>
      </w:r>
      <w:r w:rsidRPr="0091754E">
        <w:rPr>
          <w:rFonts w:asciiTheme="minorHAnsi" w:eastAsia="仿宋" w:hAnsiTheme="minorHAnsi"/>
          <w:sz w:val="21"/>
          <w:szCs w:val="18"/>
        </w:rPr>
        <w:t>滤波器，</w:t>
      </w:r>
      <w:r w:rsidRPr="0091754E">
        <w:rPr>
          <w:rFonts w:asciiTheme="minorHAnsi" w:eastAsia="仿宋" w:hAnsiTheme="minorHAnsi"/>
          <w:sz w:val="21"/>
          <w:szCs w:val="18"/>
        </w:rPr>
        <w:t>IIR</w:t>
      </w:r>
      <w:r w:rsidRPr="0091754E">
        <w:rPr>
          <w:rFonts w:asciiTheme="minorHAnsi" w:eastAsia="仿宋" w:hAnsiTheme="minorHAnsi"/>
          <w:sz w:val="21"/>
          <w:szCs w:val="18"/>
        </w:rPr>
        <w:t>滤波器，滤波器</w:t>
      </w:r>
      <w:r w:rsidRPr="0091754E">
        <w:rPr>
          <w:rFonts w:asciiTheme="minorHAnsi" w:eastAsia="仿宋" w:hAnsiTheme="minorHAnsi"/>
          <w:sz w:val="21"/>
        </w:rPr>
        <w:t>设计方法。</w:t>
      </w:r>
    </w:p>
    <w:p w:rsidR="00DA3680" w:rsidRPr="0091754E" w:rsidRDefault="00DA3680" w:rsidP="00DA3680">
      <w:pPr>
        <w:pStyle w:val="aa"/>
        <w:tabs>
          <w:tab w:val="num" w:pos="426"/>
        </w:tabs>
        <w:adjustRightInd w:val="0"/>
        <w:snapToGrid w:val="0"/>
        <w:spacing w:before="0" w:beforeAutospacing="0" w:after="0" w:afterAutospacing="0"/>
        <w:ind w:left="420"/>
        <w:jc w:val="both"/>
        <w:rPr>
          <w:rFonts w:asciiTheme="minorHAnsi" w:eastAsia="仿宋" w:hAnsiTheme="minorHAnsi" w:hint="default"/>
          <w:sz w:val="21"/>
          <w:szCs w:val="18"/>
        </w:rPr>
      </w:pPr>
      <w:r w:rsidRPr="0091754E">
        <w:rPr>
          <w:rFonts w:asciiTheme="minorHAnsi" w:eastAsia="仿宋" w:hAnsiTheme="minorHAnsi"/>
          <w:sz w:val="21"/>
          <w:szCs w:val="18"/>
        </w:rPr>
        <w:t>熟练掌握：</w:t>
      </w:r>
      <w:r w:rsidRPr="0091754E">
        <w:rPr>
          <w:rFonts w:asciiTheme="minorHAnsi" w:eastAsia="仿宋" w:hAnsiTheme="minorHAnsi"/>
          <w:sz w:val="21"/>
        </w:rPr>
        <w:t>频率响应，</w:t>
      </w:r>
      <w:r w:rsidRPr="0091754E">
        <w:rPr>
          <w:rFonts w:asciiTheme="minorHAnsi" w:eastAsia="仿宋" w:hAnsiTheme="minorHAnsi"/>
          <w:sz w:val="21"/>
          <w:szCs w:val="18"/>
        </w:rPr>
        <w:t>窗函数法与</w:t>
      </w:r>
      <w:r w:rsidRPr="0091754E">
        <w:rPr>
          <w:rFonts w:asciiTheme="minorHAnsi" w:eastAsia="仿宋" w:hAnsiTheme="minorHAnsi"/>
          <w:sz w:val="21"/>
        </w:rPr>
        <w:t>频率采样法，脉冲响应不变法与双线性变换法，数字系统的信号流图。</w:t>
      </w:r>
    </w:p>
    <w:p w:rsidR="00DA3680" w:rsidRPr="0091754E" w:rsidRDefault="00DA3680" w:rsidP="00DA3680">
      <w:pPr>
        <w:pStyle w:val="aa"/>
        <w:tabs>
          <w:tab w:val="num" w:pos="426"/>
        </w:tabs>
        <w:adjustRightInd w:val="0"/>
        <w:snapToGrid w:val="0"/>
        <w:spacing w:before="0" w:beforeAutospacing="0" w:after="0" w:afterAutospacing="0"/>
        <w:ind w:left="420"/>
        <w:jc w:val="both"/>
        <w:rPr>
          <w:rFonts w:asciiTheme="minorHAnsi" w:eastAsia="仿宋" w:hAnsiTheme="minorHAnsi" w:hint="default"/>
          <w:sz w:val="21"/>
          <w:szCs w:val="18"/>
        </w:rPr>
      </w:pPr>
      <w:r w:rsidRPr="0091754E">
        <w:rPr>
          <w:rFonts w:asciiTheme="minorHAnsi" w:eastAsia="仿宋" w:hAnsiTheme="minorHAnsi"/>
          <w:sz w:val="21"/>
          <w:szCs w:val="18"/>
        </w:rPr>
        <w:t>掌</w:t>
      </w:r>
      <w:r w:rsidRPr="0091754E">
        <w:rPr>
          <w:rFonts w:asciiTheme="minorHAnsi" w:eastAsia="仿宋" w:hAnsiTheme="minorHAnsi"/>
          <w:sz w:val="21"/>
          <w:szCs w:val="18"/>
        </w:rPr>
        <w:t xml:space="preserve">    </w:t>
      </w:r>
      <w:r w:rsidRPr="0091754E">
        <w:rPr>
          <w:rFonts w:asciiTheme="minorHAnsi" w:eastAsia="仿宋" w:hAnsiTheme="minorHAnsi"/>
          <w:sz w:val="21"/>
          <w:szCs w:val="18"/>
        </w:rPr>
        <w:t>握：</w:t>
      </w:r>
      <w:r w:rsidRPr="0091754E">
        <w:rPr>
          <w:rFonts w:asciiTheme="minorHAnsi" w:eastAsia="仿宋" w:hAnsiTheme="minorHAnsi"/>
          <w:sz w:val="21"/>
          <w:szCs w:val="21"/>
        </w:rPr>
        <w:t>全通系统的定义，</w:t>
      </w:r>
      <w:r w:rsidRPr="0091754E">
        <w:rPr>
          <w:rFonts w:asciiTheme="minorHAnsi" w:eastAsia="仿宋" w:hAnsiTheme="minorHAnsi"/>
          <w:sz w:val="21"/>
        </w:rPr>
        <w:t>线性相位</w:t>
      </w:r>
      <w:r w:rsidRPr="0091754E">
        <w:rPr>
          <w:rFonts w:asciiTheme="minorHAnsi" w:eastAsia="仿宋" w:hAnsiTheme="minorHAnsi"/>
          <w:sz w:val="21"/>
        </w:rPr>
        <w:t>FIR</w:t>
      </w:r>
      <w:r w:rsidRPr="0091754E">
        <w:rPr>
          <w:rFonts w:asciiTheme="minorHAnsi" w:eastAsia="仿宋" w:hAnsiTheme="minorHAnsi"/>
          <w:sz w:val="21"/>
        </w:rPr>
        <w:t>滤波器特点</w:t>
      </w:r>
      <w:r w:rsidRPr="0091754E">
        <w:rPr>
          <w:rFonts w:asciiTheme="minorHAnsi" w:eastAsia="仿宋" w:hAnsiTheme="minorHAnsi"/>
          <w:sz w:val="21"/>
          <w:szCs w:val="18"/>
        </w:rPr>
        <w:t>。</w:t>
      </w:r>
    </w:p>
    <w:p w:rsidR="00DA3680" w:rsidRPr="0091754E" w:rsidRDefault="00DA3680" w:rsidP="00DA3680">
      <w:pPr>
        <w:pStyle w:val="aa"/>
        <w:tabs>
          <w:tab w:val="num" w:pos="426"/>
        </w:tabs>
        <w:adjustRightInd w:val="0"/>
        <w:snapToGrid w:val="0"/>
        <w:spacing w:before="0" w:beforeAutospacing="0" w:after="0" w:afterAutospacing="0"/>
        <w:ind w:left="420"/>
        <w:jc w:val="both"/>
        <w:rPr>
          <w:rFonts w:asciiTheme="minorHAnsi" w:eastAsia="仿宋" w:hAnsiTheme="minorHAnsi" w:hint="default"/>
          <w:sz w:val="21"/>
        </w:rPr>
      </w:pPr>
      <w:r w:rsidRPr="0091754E">
        <w:rPr>
          <w:rFonts w:asciiTheme="minorHAnsi" w:eastAsia="仿宋" w:hAnsiTheme="minorHAnsi"/>
          <w:sz w:val="21"/>
          <w:szCs w:val="18"/>
        </w:rPr>
        <w:t>了</w:t>
      </w:r>
      <w:r w:rsidRPr="0091754E">
        <w:rPr>
          <w:rFonts w:asciiTheme="minorHAnsi" w:eastAsia="仿宋" w:hAnsiTheme="minorHAnsi"/>
          <w:sz w:val="21"/>
          <w:szCs w:val="18"/>
        </w:rPr>
        <w:t xml:space="preserve">    </w:t>
      </w:r>
      <w:r w:rsidRPr="0091754E">
        <w:rPr>
          <w:rFonts w:asciiTheme="minorHAnsi" w:eastAsia="仿宋" w:hAnsiTheme="minorHAnsi"/>
          <w:sz w:val="21"/>
          <w:szCs w:val="18"/>
        </w:rPr>
        <w:t>解：</w:t>
      </w:r>
      <w:r w:rsidRPr="0091754E">
        <w:rPr>
          <w:rFonts w:asciiTheme="minorHAnsi" w:eastAsia="仿宋" w:hAnsiTheme="minorHAnsi"/>
          <w:sz w:val="21"/>
        </w:rPr>
        <w:t>其它类型数字滤波器，由模拟滤波器变换成相应的数字滤波器。</w:t>
      </w:r>
    </w:p>
    <w:p w:rsidR="00DA3680" w:rsidRPr="00DA3680" w:rsidRDefault="00DA3680" w:rsidP="005E50FC">
      <w:pPr>
        <w:pStyle w:val="aa"/>
        <w:numPr>
          <w:ilvl w:val="0"/>
          <w:numId w:val="6"/>
        </w:numPr>
        <w:adjustRightInd w:val="0"/>
        <w:snapToGrid w:val="0"/>
        <w:spacing w:before="120" w:beforeAutospacing="0" w:after="0" w:afterAutospacing="0"/>
        <w:rPr>
          <w:rFonts w:ascii="微软雅黑" w:eastAsia="微软雅黑" w:hAnsi="微软雅黑" w:hint="default"/>
          <w:bCs/>
          <w:sz w:val="20"/>
          <w:szCs w:val="20"/>
        </w:rPr>
      </w:pPr>
      <w:r w:rsidRPr="00DA3680">
        <w:rPr>
          <w:rFonts w:ascii="微软雅黑" w:eastAsia="微软雅黑" w:hAnsi="微软雅黑"/>
          <w:bCs/>
          <w:sz w:val="20"/>
          <w:szCs w:val="20"/>
        </w:rPr>
        <w:t>信号处理的技术</w:t>
      </w:r>
      <w:r w:rsidRPr="00DA3680">
        <w:rPr>
          <w:rFonts w:ascii="微软雅黑" w:eastAsia="微软雅黑" w:hAnsi="微软雅黑" w:hint="default"/>
          <w:bCs/>
          <w:sz w:val="20"/>
          <w:szCs w:val="20"/>
        </w:rPr>
        <w:t>最新应用</w:t>
      </w:r>
      <w:r w:rsidRPr="00DA3680">
        <w:rPr>
          <w:rFonts w:ascii="微软雅黑" w:eastAsia="微软雅黑" w:hAnsi="微软雅黑"/>
          <w:bCs/>
          <w:sz w:val="20"/>
          <w:szCs w:val="20"/>
        </w:rPr>
        <w:t>与</w:t>
      </w:r>
      <w:r w:rsidRPr="00DA3680">
        <w:rPr>
          <w:rFonts w:ascii="微软雅黑" w:eastAsia="微软雅黑" w:hAnsi="微软雅黑" w:hint="default"/>
          <w:bCs/>
          <w:sz w:val="20"/>
          <w:szCs w:val="20"/>
        </w:rPr>
        <w:t>发展</w:t>
      </w:r>
      <w:r w:rsidRPr="00DA3680">
        <w:rPr>
          <w:rFonts w:ascii="微软雅黑" w:eastAsia="微软雅黑" w:hAnsi="微软雅黑"/>
          <w:bCs/>
          <w:sz w:val="20"/>
          <w:szCs w:val="20"/>
        </w:rPr>
        <w:t>（2学时）</w:t>
      </w:r>
    </w:p>
    <w:p w:rsidR="00DA3680" w:rsidRPr="0091754E" w:rsidRDefault="00DA3680" w:rsidP="00DA3680">
      <w:pPr>
        <w:pStyle w:val="aa"/>
        <w:tabs>
          <w:tab w:val="num" w:pos="426"/>
        </w:tabs>
        <w:adjustRightInd w:val="0"/>
        <w:snapToGrid w:val="0"/>
        <w:spacing w:before="0" w:beforeAutospacing="0" w:after="0" w:afterAutospacing="0"/>
        <w:ind w:left="420"/>
        <w:rPr>
          <w:rFonts w:asciiTheme="minorHAnsi" w:eastAsia="仿宋" w:hAnsiTheme="minorHAnsi" w:hint="default"/>
          <w:sz w:val="21"/>
          <w:szCs w:val="18"/>
        </w:rPr>
      </w:pPr>
      <w:r w:rsidRPr="0091754E">
        <w:rPr>
          <w:rFonts w:asciiTheme="minorHAnsi" w:eastAsia="仿宋" w:hAnsiTheme="minorHAnsi"/>
          <w:bCs/>
          <w:sz w:val="21"/>
          <w:szCs w:val="18"/>
        </w:rPr>
        <w:t>教学内容：</w:t>
      </w:r>
      <w:r w:rsidRPr="0091754E">
        <w:rPr>
          <w:rFonts w:asciiTheme="minorHAnsi" w:eastAsia="仿宋" w:hAnsiTheme="minorHAnsi"/>
          <w:sz w:val="21"/>
          <w:szCs w:val="18"/>
        </w:rPr>
        <w:t>DSP</w:t>
      </w:r>
      <w:r w:rsidRPr="0091754E">
        <w:rPr>
          <w:rFonts w:asciiTheme="minorHAnsi" w:eastAsia="仿宋" w:hAnsiTheme="minorHAnsi"/>
          <w:sz w:val="21"/>
          <w:szCs w:val="18"/>
        </w:rPr>
        <w:t>硬件原理，专用芯片编程，阵列、图像、音频信号处理技术，</w:t>
      </w:r>
      <w:r w:rsidRPr="0091754E">
        <w:rPr>
          <w:rFonts w:asciiTheme="minorHAnsi" w:eastAsia="仿宋" w:hAnsiTheme="minorHAnsi" w:hint="default"/>
          <w:sz w:val="21"/>
          <w:szCs w:val="18"/>
        </w:rPr>
        <w:t>FFT</w:t>
      </w:r>
      <w:r w:rsidRPr="0091754E">
        <w:rPr>
          <w:rFonts w:asciiTheme="minorHAnsi" w:eastAsia="仿宋" w:hAnsiTheme="minorHAnsi" w:hint="default"/>
          <w:sz w:val="21"/>
          <w:szCs w:val="18"/>
        </w:rPr>
        <w:t>在</w:t>
      </w:r>
      <w:r w:rsidRPr="0091754E">
        <w:rPr>
          <w:rFonts w:asciiTheme="minorHAnsi" w:eastAsia="仿宋" w:hAnsiTheme="minorHAnsi" w:hint="default"/>
          <w:sz w:val="21"/>
          <w:szCs w:val="18"/>
        </w:rPr>
        <w:t>OFDMA</w:t>
      </w:r>
      <w:r w:rsidRPr="0091754E">
        <w:rPr>
          <w:rFonts w:asciiTheme="minorHAnsi" w:eastAsia="仿宋" w:hAnsiTheme="minorHAnsi" w:hint="default"/>
          <w:sz w:val="21"/>
          <w:szCs w:val="18"/>
        </w:rPr>
        <w:t>系统中的应用等。</w:t>
      </w:r>
    </w:p>
    <w:p w:rsidR="00DA3680" w:rsidRPr="0091754E" w:rsidRDefault="00DA3680" w:rsidP="00DA3680">
      <w:pPr>
        <w:pStyle w:val="aa"/>
        <w:tabs>
          <w:tab w:val="num" w:pos="426"/>
        </w:tabs>
        <w:adjustRightInd w:val="0"/>
        <w:snapToGrid w:val="0"/>
        <w:spacing w:before="0" w:beforeAutospacing="0" w:after="0" w:afterAutospacing="0"/>
        <w:ind w:left="420"/>
        <w:rPr>
          <w:rFonts w:asciiTheme="minorHAnsi" w:eastAsia="仿宋" w:hAnsiTheme="minorHAnsi" w:hint="default"/>
          <w:sz w:val="21"/>
          <w:szCs w:val="18"/>
        </w:rPr>
      </w:pPr>
      <w:r w:rsidRPr="0091754E">
        <w:rPr>
          <w:rFonts w:asciiTheme="minorHAnsi" w:eastAsia="仿宋" w:hAnsiTheme="minorHAnsi"/>
          <w:sz w:val="21"/>
          <w:szCs w:val="18"/>
        </w:rPr>
        <w:t>掌</w:t>
      </w:r>
      <w:r w:rsidRPr="0091754E">
        <w:rPr>
          <w:rFonts w:asciiTheme="minorHAnsi" w:eastAsia="仿宋" w:hAnsiTheme="minorHAnsi"/>
          <w:sz w:val="21"/>
          <w:szCs w:val="18"/>
        </w:rPr>
        <w:t xml:space="preserve">    </w:t>
      </w:r>
      <w:r w:rsidRPr="0091754E">
        <w:rPr>
          <w:rFonts w:asciiTheme="minorHAnsi" w:eastAsia="仿宋" w:hAnsiTheme="minorHAnsi"/>
          <w:sz w:val="21"/>
          <w:szCs w:val="18"/>
        </w:rPr>
        <w:t>握：二维傅里叶变换与一维傅里叶变换之间的内在联系。</w:t>
      </w:r>
    </w:p>
    <w:p w:rsidR="00DA3680" w:rsidRPr="0091754E" w:rsidRDefault="00DA3680" w:rsidP="00DA3680">
      <w:pPr>
        <w:pStyle w:val="aa"/>
        <w:tabs>
          <w:tab w:val="num" w:pos="426"/>
        </w:tabs>
        <w:adjustRightInd w:val="0"/>
        <w:snapToGrid w:val="0"/>
        <w:spacing w:before="0" w:beforeAutospacing="0" w:after="0" w:afterAutospacing="0"/>
        <w:ind w:left="420"/>
        <w:rPr>
          <w:rFonts w:asciiTheme="minorHAnsi" w:eastAsia="仿宋" w:hAnsiTheme="minorHAnsi" w:hint="default"/>
          <w:sz w:val="21"/>
          <w:szCs w:val="18"/>
        </w:rPr>
      </w:pPr>
      <w:r w:rsidRPr="0091754E">
        <w:rPr>
          <w:rFonts w:asciiTheme="minorHAnsi" w:eastAsia="仿宋" w:hAnsiTheme="minorHAnsi"/>
          <w:sz w:val="21"/>
          <w:szCs w:val="18"/>
        </w:rPr>
        <w:t>了</w:t>
      </w:r>
      <w:r w:rsidRPr="0091754E">
        <w:rPr>
          <w:rFonts w:asciiTheme="minorHAnsi" w:eastAsia="仿宋" w:hAnsiTheme="minorHAnsi"/>
          <w:sz w:val="21"/>
          <w:szCs w:val="18"/>
        </w:rPr>
        <w:t xml:space="preserve">    </w:t>
      </w:r>
      <w:r w:rsidRPr="0091754E">
        <w:rPr>
          <w:rFonts w:asciiTheme="minorHAnsi" w:eastAsia="仿宋" w:hAnsiTheme="minorHAnsi"/>
          <w:sz w:val="21"/>
          <w:szCs w:val="18"/>
        </w:rPr>
        <w:t>解：几种处理技术所用到的信号处理方法和原理。</w:t>
      </w:r>
    </w:p>
    <w:p w:rsidR="00DA3680" w:rsidRPr="00DA3680" w:rsidRDefault="00DA3680" w:rsidP="005E50FC">
      <w:pPr>
        <w:pStyle w:val="aa"/>
        <w:numPr>
          <w:ilvl w:val="0"/>
          <w:numId w:val="6"/>
        </w:numPr>
        <w:adjustRightInd w:val="0"/>
        <w:snapToGrid w:val="0"/>
        <w:spacing w:before="120" w:beforeAutospacing="0" w:after="0" w:afterAutospacing="0"/>
        <w:rPr>
          <w:rFonts w:ascii="微软雅黑" w:eastAsia="微软雅黑" w:hAnsi="微软雅黑" w:hint="default"/>
          <w:bCs/>
          <w:sz w:val="20"/>
          <w:szCs w:val="20"/>
        </w:rPr>
      </w:pPr>
      <w:r w:rsidRPr="00DA3680">
        <w:rPr>
          <w:rFonts w:ascii="微软雅黑" w:eastAsia="微软雅黑" w:hAnsi="微软雅黑"/>
          <w:bCs/>
          <w:sz w:val="20"/>
          <w:szCs w:val="20"/>
        </w:rPr>
        <w:t>课程回顾与实验</w:t>
      </w:r>
      <w:r w:rsidRPr="00DA3680">
        <w:rPr>
          <w:rFonts w:ascii="微软雅黑" w:eastAsia="微软雅黑" w:hAnsi="微软雅黑" w:hint="default"/>
          <w:bCs/>
          <w:sz w:val="20"/>
          <w:szCs w:val="20"/>
        </w:rPr>
        <w:t>总结</w:t>
      </w:r>
      <w:r w:rsidRPr="00DA3680">
        <w:rPr>
          <w:rFonts w:ascii="微软雅黑" w:eastAsia="微软雅黑" w:hAnsi="微软雅黑"/>
          <w:bCs/>
          <w:sz w:val="20"/>
          <w:szCs w:val="20"/>
        </w:rPr>
        <w:t>（2学时）</w:t>
      </w:r>
    </w:p>
    <w:p w:rsidR="00DA3680" w:rsidRPr="0091754E" w:rsidRDefault="00DA3680" w:rsidP="00DA3680">
      <w:pPr>
        <w:pStyle w:val="aa"/>
        <w:tabs>
          <w:tab w:val="num" w:pos="426"/>
        </w:tabs>
        <w:adjustRightInd w:val="0"/>
        <w:snapToGrid w:val="0"/>
        <w:spacing w:before="0" w:beforeAutospacing="0" w:after="0" w:afterAutospacing="0"/>
        <w:ind w:left="420"/>
        <w:rPr>
          <w:rFonts w:asciiTheme="minorHAnsi" w:eastAsia="仿宋" w:hAnsiTheme="minorHAnsi" w:hint="default"/>
          <w:sz w:val="21"/>
          <w:szCs w:val="18"/>
        </w:rPr>
      </w:pPr>
      <w:r w:rsidRPr="0091754E">
        <w:rPr>
          <w:rFonts w:asciiTheme="minorHAnsi" w:eastAsia="仿宋" w:hAnsiTheme="minorHAnsi"/>
          <w:bCs/>
          <w:sz w:val="21"/>
          <w:szCs w:val="18"/>
        </w:rPr>
        <w:t>教学内容：</w:t>
      </w:r>
      <w:r w:rsidRPr="0091754E">
        <w:rPr>
          <w:rFonts w:asciiTheme="minorHAnsi" w:eastAsia="仿宋" w:hAnsiTheme="minorHAnsi"/>
          <w:sz w:val="21"/>
          <w:szCs w:val="18"/>
        </w:rPr>
        <w:t>配合课堂教学，用</w:t>
      </w:r>
      <w:r w:rsidRPr="0091754E">
        <w:rPr>
          <w:rFonts w:asciiTheme="minorHAnsi" w:eastAsia="仿宋" w:hAnsiTheme="minorHAnsi"/>
          <w:sz w:val="21"/>
          <w:szCs w:val="18"/>
        </w:rPr>
        <w:t>MATLAB</w:t>
      </w:r>
      <w:r w:rsidRPr="0091754E">
        <w:rPr>
          <w:rFonts w:asciiTheme="minorHAnsi" w:eastAsia="仿宋" w:hAnsiTheme="minorHAnsi"/>
          <w:sz w:val="21"/>
          <w:szCs w:val="18"/>
        </w:rPr>
        <w:t>验证重要理论知识点，考前复习。</w:t>
      </w:r>
    </w:p>
    <w:p w:rsidR="00DA3680" w:rsidRPr="0091754E" w:rsidRDefault="00DA3680" w:rsidP="00DA3680">
      <w:pPr>
        <w:pStyle w:val="aa"/>
        <w:tabs>
          <w:tab w:val="num" w:pos="426"/>
        </w:tabs>
        <w:adjustRightInd w:val="0"/>
        <w:snapToGrid w:val="0"/>
        <w:spacing w:before="0" w:beforeAutospacing="0" w:after="0" w:afterAutospacing="0"/>
        <w:ind w:left="420"/>
        <w:rPr>
          <w:rFonts w:asciiTheme="minorHAnsi" w:eastAsia="仿宋" w:hAnsiTheme="minorHAnsi" w:hint="default"/>
          <w:sz w:val="21"/>
          <w:szCs w:val="18"/>
        </w:rPr>
      </w:pPr>
      <w:r w:rsidRPr="0091754E">
        <w:rPr>
          <w:rFonts w:asciiTheme="minorHAnsi" w:eastAsia="仿宋" w:hAnsiTheme="minorHAnsi"/>
          <w:sz w:val="21"/>
          <w:szCs w:val="18"/>
        </w:rPr>
        <w:t>熟练掌握：</w:t>
      </w:r>
      <w:r w:rsidRPr="0091754E">
        <w:rPr>
          <w:rFonts w:asciiTheme="minorHAnsi" w:eastAsia="仿宋" w:hAnsiTheme="minorHAnsi"/>
          <w:sz w:val="21"/>
          <w:szCs w:val="18"/>
        </w:rPr>
        <w:t>MATLAB</w:t>
      </w:r>
      <w:r w:rsidRPr="0091754E">
        <w:rPr>
          <w:rFonts w:asciiTheme="minorHAnsi" w:eastAsia="仿宋" w:hAnsiTheme="minorHAnsi"/>
          <w:sz w:val="21"/>
          <w:szCs w:val="18"/>
        </w:rPr>
        <w:t>基本函数的应用。</w:t>
      </w:r>
    </w:p>
    <w:p w:rsidR="00DA3680" w:rsidRPr="0091754E" w:rsidRDefault="00DA3680" w:rsidP="00DA3680">
      <w:pPr>
        <w:pStyle w:val="aa"/>
        <w:tabs>
          <w:tab w:val="num" w:pos="426"/>
        </w:tabs>
        <w:adjustRightInd w:val="0"/>
        <w:snapToGrid w:val="0"/>
        <w:spacing w:before="0" w:beforeAutospacing="0" w:after="0" w:afterAutospacing="0"/>
        <w:ind w:left="420"/>
        <w:rPr>
          <w:rFonts w:asciiTheme="minorHAnsi" w:eastAsia="仿宋" w:hAnsiTheme="minorHAnsi" w:hint="default"/>
          <w:sz w:val="21"/>
          <w:szCs w:val="18"/>
        </w:rPr>
      </w:pPr>
      <w:r w:rsidRPr="0091754E">
        <w:rPr>
          <w:rFonts w:asciiTheme="minorHAnsi" w:eastAsia="仿宋" w:hAnsiTheme="minorHAnsi"/>
          <w:sz w:val="21"/>
          <w:szCs w:val="18"/>
        </w:rPr>
        <w:t>掌</w:t>
      </w:r>
      <w:r w:rsidRPr="0091754E">
        <w:rPr>
          <w:rFonts w:asciiTheme="minorHAnsi" w:eastAsia="仿宋" w:hAnsiTheme="minorHAnsi"/>
          <w:sz w:val="21"/>
          <w:szCs w:val="18"/>
        </w:rPr>
        <w:t xml:space="preserve">    </w:t>
      </w:r>
      <w:r w:rsidRPr="0091754E">
        <w:rPr>
          <w:rFonts w:asciiTheme="minorHAnsi" w:eastAsia="仿宋" w:hAnsiTheme="minorHAnsi"/>
          <w:sz w:val="21"/>
          <w:szCs w:val="18"/>
        </w:rPr>
        <w:t>握：</w:t>
      </w:r>
      <w:r w:rsidRPr="0091754E">
        <w:rPr>
          <w:rFonts w:asciiTheme="minorHAnsi" w:eastAsia="仿宋" w:hAnsiTheme="minorHAnsi"/>
          <w:sz w:val="21"/>
          <w:szCs w:val="18"/>
        </w:rPr>
        <w:t>MATLAB</w:t>
      </w:r>
      <w:r w:rsidRPr="0091754E">
        <w:rPr>
          <w:rFonts w:asciiTheme="minorHAnsi" w:eastAsia="仿宋" w:hAnsiTheme="minorHAnsi"/>
          <w:sz w:val="21"/>
          <w:szCs w:val="18"/>
        </w:rPr>
        <w:t>数字信号处理工具箱内专用函数的基本功能。</w:t>
      </w:r>
    </w:p>
    <w:p w:rsidR="00DA3680" w:rsidRPr="007074CA" w:rsidRDefault="00DA3680" w:rsidP="00DA3680">
      <w:pPr>
        <w:pStyle w:val="aa"/>
        <w:tabs>
          <w:tab w:val="num" w:pos="426"/>
        </w:tabs>
        <w:adjustRightInd w:val="0"/>
        <w:snapToGrid w:val="0"/>
        <w:spacing w:before="0" w:beforeAutospacing="0" w:after="0" w:afterAutospacing="0"/>
        <w:ind w:left="420"/>
        <w:rPr>
          <w:rFonts w:ascii="Times New Roman" w:hAnsi="Times New Roman" w:hint="default"/>
          <w:sz w:val="21"/>
          <w:szCs w:val="18"/>
        </w:rPr>
      </w:pPr>
    </w:p>
    <w:p w:rsidR="00964D68" w:rsidRPr="00964D68" w:rsidRDefault="00DA3680"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实验（</w:t>
      </w:r>
      <w:r>
        <w:rPr>
          <w:rFonts w:ascii="微软雅黑" w:eastAsia="微软雅黑" w:hAnsi="微软雅黑" w:cs="Times New Roman"/>
          <w:caps/>
          <w:spacing w:val="15"/>
          <w:kern w:val="0"/>
          <w:sz w:val="20"/>
          <w:szCs w:val="20"/>
          <w:lang w:val="zh-CN"/>
        </w:rPr>
        <w:t>16学时）</w:t>
      </w:r>
    </w:p>
    <w:p w:rsidR="00964D68" w:rsidRPr="00E14E6A" w:rsidRDefault="00DA3680" w:rsidP="00964D68">
      <w:pPr>
        <w:widowControl/>
        <w:spacing w:line="300" w:lineRule="auto"/>
        <w:jc w:val="left"/>
        <w:rPr>
          <w:rFonts w:ascii="微软雅黑" w:eastAsia="微软雅黑" w:hAnsi="微软雅黑" w:cs="Times New Roman"/>
          <w:kern w:val="0"/>
          <w:sz w:val="20"/>
          <w:szCs w:val="20"/>
        </w:rPr>
      </w:pPr>
      <w:r w:rsidRPr="00E14E6A">
        <w:rPr>
          <w:rFonts w:ascii="微软雅黑" w:eastAsia="微软雅黑" w:hAnsi="微软雅黑" w:cs="Times New Roman" w:hint="eastAsia"/>
          <w:kern w:val="0"/>
          <w:sz w:val="20"/>
          <w:szCs w:val="20"/>
        </w:rPr>
        <w:t>主要仪器设备</w:t>
      </w:r>
    </w:p>
    <w:p w:rsidR="00E14E6A" w:rsidRPr="0091754E" w:rsidRDefault="00E14E6A" w:rsidP="00E14E6A">
      <w:pPr>
        <w:spacing w:line="324" w:lineRule="auto"/>
        <w:ind w:firstLineChars="200" w:firstLine="420"/>
        <w:rPr>
          <w:rFonts w:eastAsia="仿宋"/>
        </w:rPr>
      </w:pPr>
      <w:r w:rsidRPr="0091754E">
        <w:rPr>
          <w:rFonts w:eastAsia="仿宋"/>
        </w:rPr>
        <w:t>台式计算机，</w:t>
      </w:r>
      <w:r w:rsidRPr="0091754E">
        <w:rPr>
          <w:rFonts w:eastAsia="仿宋"/>
        </w:rPr>
        <w:t>MATLAB</w:t>
      </w:r>
      <w:r w:rsidRPr="0091754E">
        <w:rPr>
          <w:rFonts w:eastAsia="仿宋"/>
        </w:rPr>
        <w:t>软件</w:t>
      </w:r>
      <w:r w:rsidR="00F8708C">
        <w:rPr>
          <w:rFonts w:eastAsia="仿宋" w:hint="eastAsia"/>
        </w:rPr>
        <w:t>。</w:t>
      </w:r>
    </w:p>
    <w:p w:rsidR="00DA3680" w:rsidRPr="00E14E6A" w:rsidRDefault="00E14E6A" w:rsidP="00964D68">
      <w:pPr>
        <w:widowControl/>
        <w:spacing w:line="300" w:lineRule="auto"/>
        <w:jc w:val="left"/>
        <w:rPr>
          <w:rFonts w:ascii="微软雅黑" w:eastAsia="微软雅黑" w:hAnsi="微软雅黑" w:cs="Times New Roman"/>
          <w:kern w:val="0"/>
          <w:sz w:val="20"/>
          <w:szCs w:val="20"/>
        </w:rPr>
      </w:pPr>
      <w:r w:rsidRPr="00E14E6A">
        <w:rPr>
          <w:rFonts w:ascii="微软雅黑" w:eastAsia="微软雅黑" w:hAnsi="微软雅黑" w:cs="Times New Roman" w:hint="eastAsia"/>
          <w:kern w:val="0"/>
          <w:sz w:val="20"/>
          <w:szCs w:val="20"/>
        </w:rPr>
        <w:t>内容</w:t>
      </w:r>
      <w:r w:rsidRPr="00E14E6A">
        <w:rPr>
          <w:rFonts w:ascii="微软雅黑" w:eastAsia="微软雅黑" w:hAnsi="微软雅黑" w:cs="Times New Roman"/>
          <w:kern w:val="0"/>
          <w:sz w:val="20"/>
          <w:szCs w:val="20"/>
        </w:rPr>
        <w:t>安排</w:t>
      </w:r>
    </w:p>
    <w:p w:rsidR="00DA3680" w:rsidRPr="0091754E" w:rsidRDefault="00E14E6A" w:rsidP="00F8708C">
      <w:pPr>
        <w:widowControl/>
        <w:spacing w:after="120" w:line="300" w:lineRule="auto"/>
        <w:ind w:firstLineChars="200" w:firstLine="420"/>
        <w:rPr>
          <w:rFonts w:eastAsia="仿宋" w:cs="Times New Roman"/>
          <w:kern w:val="0"/>
          <w:sz w:val="20"/>
          <w:szCs w:val="20"/>
        </w:rPr>
      </w:pPr>
      <w:r w:rsidRPr="0091754E">
        <w:rPr>
          <w:rFonts w:eastAsia="仿宋"/>
          <w:szCs w:val="24"/>
        </w:rPr>
        <w:t>任课教师根据</w:t>
      </w:r>
      <w:r w:rsidR="00F529A3" w:rsidRPr="0091754E">
        <w:rPr>
          <w:rFonts w:eastAsia="仿宋" w:hint="eastAsia"/>
          <w:szCs w:val="24"/>
        </w:rPr>
        <w:t>数字信号处理</w:t>
      </w:r>
      <w:r w:rsidR="00F529A3" w:rsidRPr="0091754E">
        <w:rPr>
          <w:rFonts w:eastAsia="仿宋"/>
          <w:szCs w:val="24"/>
        </w:rPr>
        <w:t>技术发展及</w:t>
      </w:r>
      <w:r w:rsidRPr="0091754E">
        <w:rPr>
          <w:rFonts w:eastAsia="仿宋"/>
          <w:szCs w:val="24"/>
        </w:rPr>
        <w:t>学生专业特点</w:t>
      </w:r>
      <w:r w:rsidR="00A3615F" w:rsidRPr="0091754E">
        <w:rPr>
          <w:rFonts w:eastAsia="仿宋" w:hint="eastAsia"/>
          <w:szCs w:val="24"/>
        </w:rPr>
        <w:t>在</w:t>
      </w:r>
      <w:r w:rsidR="00A3615F" w:rsidRPr="0091754E">
        <w:rPr>
          <w:rFonts w:eastAsia="仿宋"/>
          <w:szCs w:val="24"/>
        </w:rPr>
        <w:t>以下实验</w:t>
      </w:r>
      <w:r w:rsidR="00A3615F" w:rsidRPr="0091754E">
        <w:rPr>
          <w:rFonts w:eastAsia="仿宋" w:hint="eastAsia"/>
          <w:szCs w:val="24"/>
        </w:rPr>
        <w:t>项目</w:t>
      </w:r>
      <w:r w:rsidR="00A3615F" w:rsidRPr="0091754E">
        <w:rPr>
          <w:rFonts w:eastAsia="仿宋"/>
          <w:szCs w:val="24"/>
        </w:rPr>
        <w:t>中选取</w:t>
      </w:r>
      <w:r w:rsidR="00A3615F" w:rsidRPr="0091754E">
        <w:rPr>
          <w:rFonts w:eastAsia="仿宋"/>
          <w:szCs w:val="24"/>
        </w:rPr>
        <w:t>16</w:t>
      </w:r>
      <w:r w:rsidR="00A3615F" w:rsidRPr="0091754E">
        <w:rPr>
          <w:rFonts w:eastAsia="仿宋"/>
          <w:szCs w:val="24"/>
        </w:rPr>
        <w:t>学时</w:t>
      </w:r>
      <w:r w:rsidR="00A3615F" w:rsidRPr="0091754E">
        <w:rPr>
          <w:rFonts w:eastAsia="仿宋" w:hint="eastAsia"/>
          <w:szCs w:val="24"/>
        </w:rPr>
        <w:t>内容</w:t>
      </w:r>
      <w:r w:rsidR="00A3615F" w:rsidRPr="0091754E">
        <w:rPr>
          <w:rFonts w:eastAsia="仿宋"/>
          <w:szCs w:val="24"/>
        </w:rPr>
        <w:t>进行实验</w:t>
      </w:r>
      <w:r w:rsidR="00F529A3" w:rsidRPr="0091754E">
        <w:rPr>
          <w:rFonts w:eastAsia="仿宋"/>
          <w:szCs w:val="24"/>
        </w:rPr>
        <w:t>，</w:t>
      </w:r>
      <w:r w:rsidRPr="0091754E">
        <w:rPr>
          <w:rFonts w:eastAsia="仿宋"/>
          <w:szCs w:val="24"/>
        </w:rPr>
        <w:t>主要包括：时域信号表示及采样，滤波器的</w:t>
      </w:r>
      <w:r w:rsidRPr="0091754E">
        <w:rPr>
          <w:rFonts w:eastAsia="仿宋" w:hint="eastAsia"/>
          <w:szCs w:val="24"/>
        </w:rPr>
        <w:t>原理</w:t>
      </w:r>
      <w:r w:rsidRPr="0091754E">
        <w:rPr>
          <w:rFonts w:eastAsia="仿宋"/>
          <w:szCs w:val="24"/>
        </w:rPr>
        <w:t>与设计，信号频谱，卷积</w:t>
      </w:r>
      <w:r w:rsidRPr="0091754E">
        <w:rPr>
          <w:rFonts w:eastAsia="仿宋" w:hint="eastAsia"/>
          <w:szCs w:val="24"/>
        </w:rPr>
        <w:t>等</w:t>
      </w:r>
      <w:r w:rsidRPr="0091754E">
        <w:rPr>
          <w:rFonts w:eastAsia="仿宋"/>
          <w:szCs w:val="24"/>
        </w:rPr>
        <w:t>。</w:t>
      </w:r>
    </w:p>
    <w:p w:rsidR="00DA3680" w:rsidRPr="00F529A3" w:rsidRDefault="00E14E6A" w:rsidP="00F529A3">
      <w:pPr>
        <w:pStyle w:val="aa"/>
        <w:numPr>
          <w:ilvl w:val="0"/>
          <w:numId w:val="9"/>
        </w:numPr>
        <w:adjustRightInd w:val="0"/>
        <w:snapToGrid w:val="0"/>
        <w:spacing w:before="0" w:beforeAutospacing="0" w:after="0" w:afterAutospacing="0"/>
        <w:rPr>
          <w:rFonts w:ascii="微软雅黑" w:eastAsia="微软雅黑" w:hAnsi="微软雅黑" w:hint="default"/>
          <w:bCs/>
          <w:sz w:val="20"/>
          <w:szCs w:val="20"/>
        </w:rPr>
      </w:pPr>
      <w:r w:rsidRPr="00F529A3">
        <w:rPr>
          <w:rFonts w:ascii="微软雅黑" w:eastAsia="微软雅黑" w:hAnsi="微软雅黑"/>
          <w:bCs/>
          <w:sz w:val="20"/>
          <w:szCs w:val="20"/>
        </w:rPr>
        <w:t>数字信号的时域表示（2学时）</w:t>
      </w:r>
    </w:p>
    <w:p w:rsidR="00E14E6A" w:rsidRPr="0091754E" w:rsidRDefault="00E14E6A" w:rsidP="00E14E6A">
      <w:pPr>
        <w:widowControl/>
        <w:spacing w:line="300" w:lineRule="auto"/>
        <w:ind w:firstLineChars="200" w:firstLine="420"/>
        <w:jc w:val="left"/>
        <w:rPr>
          <w:rFonts w:eastAsia="仿宋"/>
          <w:szCs w:val="24"/>
        </w:rPr>
      </w:pPr>
      <w:r w:rsidRPr="0091754E">
        <w:rPr>
          <w:rFonts w:eastAsia="仿宋"/>
          <w:szCs w:val="24"/>
        </w:rPr>
        <w:t>数字信号常用函数、信号采样</w:t>
      </w:r>
      <w:r w:rsidRPr="0091754E">
        <w:rPr>
          <w:rFonts w:eastAsia="仿宋" w:hint="eastAsia"/>
          <w:szCs w:val="24"/>
        </w:rPr>
        <w:t>。</w:t>
      </w:r>
    </w:p>
    <w:p w:rsidR="00E14E6A" w:rsidRPr="00F529A3" w:rsidRDefault="00E14E6A" w:rsidP="00F529A3">
      <w:pPr>
        <w:pStyle w:val="aa"/>
        <w:numPr>
          <w:ilvl w:val="0"/>
          <w:numId w:val="9"/>
        </w:numPr>
        <w:adjustRightInd w:val="0"/>
        <w:snapToGrid w:val="0"/>
        <w:spacing w:before="0" w:beforeAutospacing="0" w:after="0" w:afterAutospacing="0"/>
        <w:rPr>
          <w:rFonts w:ascii="微软雅黑" w:eastAsia="微软雅黑" w:hAnsi="微软雅黑" w:hint="default"/>
          <w:bCs/>
          <w:sz w:val="20"/>
          <w:szCs w:val="20"/>
        </w:rPr>
      </w:pPr>
      <w:r w:rsidRPr="00F529A3">
        <w:rPr>
          <w:rFonts w:ascii="微软雅黑" w:eastAsia="微软雅黑" w:hAnsi="微软雅黑"/>
          <w:bCs/>
          <w:sz w:val="20"/>
          <w:szCs w:val="20"/>
        </w:rPr>
        <w:t>卷积（2学时）</w:t>
      </w:r>
    </w:p>
    <w:p w:rsidR="00E14E6A" w:rsidRPr="0091754E" w:rsidRDefault="00E14E6A" w:rsidP="00E14E6A">
      <w:pPr>
        <w:widowControl/>
        <w:spacing w:line="300" w:lineRule="auto"/>
        <w:ind w:firstLineChars="200" w:firstLine="420"/>
        <w:jc w:val="left"/>
        <w:rPr>
          <w:rFonts w:eastAsia="仿宋"/>
          <w:szCs w:val="24"/>
        </w:rPr>
      </w:pPr>
      <w:r w:rsidRPr="0091754E">
        <w:rPr>
          <w:rFonts w:eastAsia="仿宋"/>
          <w:szCs w:val="24"/>
        </w:rPr>
        <w:t>自编代码实现卷积运算</w:t>
      </w:r>
      <w:r w:rsidRPr="0091754E">
        <w:rPr>
          <w:rFonts w:eastAsia="仿宋" w:hint="eastAsia"/>
          <w:szCs w:val="24"/>
        </w:rPr>
        <w:t>，</w:t>
      </w:r>
      <w:r w:rsidRPr="0091754E">
        <w:rPr>
          <w:rFonts w:eastAsia="仿宋"/>
          <w:szCs w:val="24"/>
        </w:rPr>
        <w:t>并将运算结果与</w:t>
      </w:r>
      <w:r w:rsidRPr="0091754E">
        <w:rPr>
          <w:rFonts w:eastAsia="仿宋"/>
          <w:szCs w:val="24"/>
        </w:rPr>
        <w:t>MATLAB</w:t>
      </w:r>
      <w:r w:rsidRPr="0091754E">
        <w:rPr>
          <w:rFonts w:eastAsia="仿宋" w:hint="eastAsia"/>
          <w:szCs w:val="24"/>
        </w:rPr>
        <w:t>提供</w:t>
      </w:r>
      <w:r w:rsidRPr="0091754E">
        <w:rPr>
          <w:rFonts w:eastAsia="仿宋"/>
          <w:szCs w:val="24"/>
        </w:rPr>
        <w:t>的卷积</w:t>
      </w:r>
      <w:r w:rsidRPr="0091754E">
        <w:rPr>
          <w:rFonts w:eastAsia="仿宋" w:hint="eastAsia"/>
          <w:szCs w:val="24"/>
        </w:rPr>
        <w:t>函数</w:t>
      </w:r>
      <w:r w:rsidRPr="0091754E">
        <w:rPr>
          <w:rFonts w:eastAsia="仿宋"/>
          <w:szCs w:val="24"/>
        </w:rPr>
        <w:t>的运算结果进行比较</w:t>
      </w:r>
      <w:r w:rsidRPr="0091754E">
        <w:rPr>
          <w:rFonts w:eastAsia="仿宋" w:hint="eastAsia"/>
          <w:szCs w:val="24"/>
        </w:rPr>
        <w:t>验证</w:t>
      </w:r>
      <w:r w:rsidRPr="0091754E">
        <w:rPr>
          <w:rFonts w:eastAsia="仿宋"/>
          <w:szCs w:val="24"/>
        </w:rPr>
        <w:t>。</w:t>
      </w:r>
    </w:p>
    <w:p w:rsidR="00E14E6A" w:rsidRPr="00F529A3" w:rsidRDefault="00E14E6A" w:rsidP="00F529A3">
      <w:pPr>
        <w:pStyle w:val="aa"/>
        <w:numPr>
          <w:ilvl w:val="0"/>
          <w:numId w:val="9"/>
        </w:numPr>
        <w:adjustRightInd w:val="0"/>
        <w:snapToGrid w:val="0"/>
        <w:spacing w:before="0" w:beforeAutospacing="0" w:after="0" w:afterAutospacing="0"/>
        <w:rPr>
          <w:rFonts w:ascii="微软雅黑" w:eastAsia="微软雅黑" w:hAnsi="微软雅黑" w:hint="default"/>
          <w:bCs/>
          <w:sz w:val="20"/>
          <w:szCs w:val="20"/>
        </w:rPr>
      </w:pPr>
      <w:r w:rsidRPr="00F529A3">
        <w:rPr>
          <w:rFonts w:ascii="微软雅黑" w:eastAsia="微软雅黑" w:hAnsi="微软雅黑"/>
          <w:bCs/>
          <w:sz w:val="20"/>
          <w:szCs w:val="20"/>
        </w:rPr>
        <w:t>频率响应（2学时）</w:t>
      </w:r>
    </w:p>
    <w:p w:rsidR="00E14E6A" w:rsidRPr="0091754E" w:rsidRDefault="00E14E6A" w:rsidP="00E14E6A">
      <w:pPr>
        <w:widowControl/>
        <w:spacing w:line="300" w:lineRule="auto"/>
        <w:ind w:firstLineChars="200" w:firstLine="420"/>
        <w:jc w:val="left"/>
        <w:rPr>
          <w:rFonts w:eastAsia="仿宋"/>
          <w:szCs w:val="24"/>
        </w:rPr>
      </w:pPr>
      <w:r w:rsidRPr="0091754E">
        <w:rPr>
          <w:rFonts w:eastAsia="仿宋" w:hint="eastAsia"/>
          <w:szCs w:val="24"/>
        </w:rPr>
        <w:t>频率响应</w:t>
      </w:r>
      <w:r w:rsidRPr="0091754E">
        <w:rPr>
          <w:rFonts w:eastAsia="仿宋"/>
          <w:szCs w:val="24"/>
        </w:rPr>
        <w:t>与系统函数关系</w:t>
      </w:r>
      <w:r w:rsidRPr="0091754E">
        <w:rPr>
          <w:rFonts w:eastAsia="仿宋" w:hint="eastAsia"/>
          <w:szCs w:val="24"/>
        </w:rPr>
        <w:t>，</w:t>
      </w:r>
      <w:r w:rsidRPr="0091754E">
        <w:rPr>
          <w:rFonts w:eastAsia="仿宋"/>
          <w:szCs w:val="24"/>
        </w:rPr>
        <w:t>绘制系统</w:t>
      </w:r>
      <w:r w:rsidRPr="0091754E">
        <w:rPr>
          <w:rFonts w:eastAsia="仿宋" w:hint="eastAsia"/>
          <w:szCs w:val="24"/>
        </w:rPr>
        <w:t>频率</w:t>
      </w:r>
      <w:r w:rsidRPr="0091754E">
        <w:rPr>
          <w:rFonts w:eastAsia="仿宋"/>
          <w:szCs w:val="24"/>
        </w:rPr>
        <w:t>响应特性，并观察各参数对</w:t>
      </w:r>
      <w:r w:rsidRPr="0091754E">
        <w:rPr>
          <w:rFonts w:eastAsia="仿宋" w:hint="eastAsia"/>
          <w:szCs w:val="24"/>
        </w:rPr>
        <w:t>频率特性</w:t>
      </w:r>
      <w:r w:rsidRPr="0091754E">
        <w:rPr>
          <w:rFonts w:eastAsia="仿宋"/>
          <w:szCs w:val="24"/>
        </w:rPr>
        <w:t>的影响。</w:t>
      </w:r>
    </w:p>
    <w:p w:rsidR="00E14E6A" w:rsidRPr="00F529A3" w:rsidRDefault="00E14E6A" w:rsidP="00F529A3">
      <w:pPr>
        <w:pStyle w:val="aa"/>
        <w:numPr>
          <w:ilvl w:val="0"/>
          <w:numId w:val="9"/>
        </w:numPr>
        <w:adjustRightInd w:val="0"/>
        <w:snapToGrid w:val="0"/>
        <w:spacing w:before="0" w:beforeAutospacing="0" w:after="0" w:afterAutospacing="0"/>
        <w:rPr>
          <w:rFonts w:ascii="微软雅黑" w:eastAsia="微软雅黑" w:hAnsi="微软雅黑" w:hint="default"/>
          <w:bCs/>
          <w:sz w:val="20"/>
          <w:szCs w:val="20"/>
        </w:rPr>
      </w:pPr>
      <w:r w:rsidRPr="00F529A3">
        <w:rPr>
          <w:rFonts w:ascii="微软雅黑" w:eastAsia="微软雅黑" w:hAnsi="微软雅黑"/>
          <w:bCs/>
          <w:sz w:val="20"/>
          <w:szCs w:val="20"/>
        </w:rPr>
        <w:t>FIR滤波器设计（2学时）</w:t>
      </w:r>
    </w:p>
    <w:p w:rsidR="00E14E6A" w:rsidRPr="0091754E" w:rsidRDefault="00E14E6A" w:rsidP="00E14E6A">
      <w:pPr>
        <w:widowControl/>
        <w:spacing w:line="300" w:lineRule="auto"/>
        <w:ind w:firstLineChars="200" w:firstLine="420"/>
        <w:jc w:val="left"/>
        <w:rPr>
          <w:rFonts w:eastAsia="仿宋"/>
          <w:szCs w:val="24"/>
        </w:rPr>
      </w:pPr>
      <w:r w:rsidRPr="0091754E">
        <w:rPr>
          <w:rFonts w:eastAsia="仿宋" w:hint="eastAsia"/>
          <w:szCs w:val="24"/>
        </w:rPr>
        <w:t>根据</w:t>
      </w:r>
      <w:r w:rsidRPr="0091754E">
        <w:rPr>
          <w:rFonts w:eastAsia="仿宋"/>
          <w:szCs w:val="24"/>
        </w:rPr>
        <w:t>设计要求，对参数进行计算，并</w:t>
      </w:r>
      <w:r w:rsidRPr="0091754E">
        <w:rPr>
          <w:rFonts w:eastAsia="仿宋" w:hint="eastAsia"/>
          <w:szCs w:val="24"/>
        </w:rPr>
        <w:t>应用</w:t>
      </w:r>
      <w:r w:rsidRPr="0091754E">
        <w:rPr>
          <w:rFonts w:eastAsia="仿宋"/>
          <w:szCs w:val="24"/>
        </w:rPr>
        <w:t>采样法，窗函数法</w:t>
      </w:r>
      <w:r w:rsidRPr="0091754E">
        <w:rPr>
          <w:rFonts w:eastAsia="仿宋" w:hint="eastAsia"/>
          <w:szCs w:val="24"/>
        </w:rPr>
        <w:t>等</w:t>
      </w:r>
      <w:r w:rsidRPr="0091754E">
        <w:rPr>
          <w:rFonts w:eastAsia="仿宋"/>
          <w:szCs w:val="24"/>
        </w:rPr>
        <w:t>实现滤波器</w:t>
      </w:r>
      <w:r w:rsidRPr="0091754E">
        <w:rPr>
          <w:rFonts w:eastAsia="仿宋" w:hint="eastAsia"/>
          <w:szCs w:val="24"/>
        </w:rPr>
        <w:t>功能</w:t>
      </w:r>
      <w:r w:rsidRPr="0091754E">
        <w:rPr>
          <w:rFonts w:eastAsia="仿宋"/>
          <w:szCs w:val="24"/>
        </w:rPr>
        <w:t>。</w:t>
      </w:r>
    </w:p>
    <w:p w:rsidR="00E14E6A" w:rsidRPr="00F529A3" w:rsidRDefault="00E14E6A" w:rsidP="00F529A3">
      <w:pPr>
        <w:pStyle w:val="aa"/>
        <w:numPr>
          <w:ilvl w:val="0"/>
          <w:numId w:val="9"/>
        </w:numPr>
        <w:adjustRightInd w:val="0"/>
        <w:snapToGrid w:val="0"/>
        <w:spacing w:before="0" w:beforeAutospacing="0" w:after="0" w:afterAutospacing="0"/>
        <w:rPr>
          <w:rFonts w:ascii="微软雅黑" w:eastAsia="微软雅黑" w:hAnsi="微软雅黑" w:hint="default"/>
          <w:bCs/>
          <w:sz w:val="20"/>
          <w:szCs w:val="20"/>
        </w:rPr>
      </w:pPr>
      <w:r w:rsidRPr="00F529A3">
        <w:rPr>
          <w:rFonts w:ascii="微软雅黑" w:eastAsia="微软雅黑" w:hAnsi="微软雅黑"/>
          <w:bCs/>
          <w:sz w:val="20"/>
          <w:szCs w:val="20"/>
        </w:rPr>
        <w:t>FFT/IFFT（2学时）</w:t>
      </w:r>
    </w:p>
    <w:p w:rsidR="00E14E6A" w:rsidRPr="0091754E" w:rsidRDefault="00E14E6A" w:rsidP="00E14E6A">
      <w:pPr>
        <w:widowControl/>
        <w:spacing w:line="300" w:lineRule="auto"/>
        <w:ind w:firstLineChars="200" w:firstLine="420"/>
        <w:jc w:val="left"/>
        <w:rPr>
          <w:rFonts w:eastAsia="仿宋"/>
          <w:szCs w:val="24"/>
        </w:rPr>
      </w:pPr>
      <w:r w:rsidRPr="0091754E">
        <w:rPr>
          <w:rFonts w:eastAsia="仿宋"/>
          <w:szCs w:val="24"/>
        </w:rPr>
        <w:t>时域抽取基二算法</w:t>
      </w:r>
      <w:r w:rsidRPr="0091754E">
        <w:rPr>
          <w:rFonts w:eastAsia="仿宋" w:hint="eastAsia"/>
          <w:szCs w:val="24"/>
        </w:rPr>
        <w:t>的</w:t>
      </w:r>
      <w:r w:rsidRPr="0091754E">
        <w:rPr>
          <w:rFonts w:eastAsia="仿宋"/>
          <w:szCs w:val="24"/>
        </w:rPr>
        <w:t>编程实现，并与</w:t>
      </w:r>
      <w:r w:rsidRPr="0091754E">
        <w:rPr>
          <w:rFonts w:eastAsia="仿宋"/>
          <w:szCs w:val="24"/>
        </w:rPr>
        <w:t>MATLAB</w:t>
      </w:r>
      <w:r w:rsidRPr="0091754E">
        <w:rPr>
          <w:rFonts w:eastAsia="仿宋"/>
          <w:szCs w:val="24"/>
        </w:rPr>
        <w:t>提供的</w:t>
      </w:r>
      <w:r w:rsidRPr="0091754E">
        <w:rPr>
          <w:rFonts w:eastAsia="仿宋" w:hint="eastAsia"/>
          <w:szCs w:val="24"/>
        </w:rPr>
        <w:t>FFT</w:t>
      </w:r>
      <w:r w:rsidRPr="0091754E">
        <w:rPr>
          <w:rFonts w:eastAsia="仿宋"/>
          <w:szCs w:val="24"/>
        </w:rPr>
        <w:t>函数的性能</w:t>
      </w:r>
      <w:r w:rsidRPr="0091754E">
        <w:rPr>
          <w:rFonts w:eastAsia="仿宋" w:hint="eastAsia"/>
          <w:szCs w:val="24"/>
        </w:rPr>
        <w:t>进行</w:t>
      </w:r>
      <w:r w:rsidRPr="0091754E">
        <w:rPr>
          <w:rFonts w:eastAsia="仿宋"/>
          <w:szCs w:val="24"/>
        </w:rPr>
        <w:t>比较。</w:t>
      </w:r>
    </w:p>
    <w:p w:rsidR="00E14E6A" w:rsidRPr="00F529A3" w:rsidRDefault="00E14E6A" w:rsidP="00F529A3">
      <w:pPr>
        <w:pStyle w:val="aa"/>
        <w:numPr>
          <w:ilvl w:val="0"/>
          <w:numId w:val="9"/>
        </w:numPr>
        <w:adjustRightInd w:val="0"/>
        <w:snapToGrid w:val="0"/>
        <w:spacing w:before="0" w:beforeAutospacing="0" w:after="0" w:afterAutospacing="0"/>
        <w:rPr>
          <w:rFonts w:ascii="微软雅黑" w:eastAsia="微软雅黑" w:hAnsi="微软雅黑" w:hint="default"/>
          <w:bCs/>
          <w:sz w:val="20"/>
          <w:szCs w:val="20"/>
        </w:rPr>
      </w:pPr>
      <w:r w:rsidRPr="00F529A3">
        <w:rPr>
          <w:rFonts w:ascii="微软雅黑" w:eastAsia="微软雅黑" w:hAnsi="微软雅黑"/>
          <w:bCs/>
          <w:sz w:val="20"/>
          <w:szCs w:val="20"/>
        </w:rPr>
        <w:t>Z变换（2学时）</w:t>
      </w:r>
    </w:p>
    <w:p w:rsidR="00E14E6A" w:rsidRPr="0091754E" w:rsidRDefault="00E14E6A" w:rsidP="0091754E">
      <w:pPr>
        <w:widowControl/>
        <w:spacing w:line="300" w:lineRule="auto"/>
        <w:ind w:firstLineChars="200" w:firstLine="420"/>
        <w:jc w:val="left"/>
        <w:rPr>
          <w:rFonts w:eastAsia="仿宋"/>
          <w:szCs w:val="24"/>
        </w:rPr>
      </w:pPr>
      <w:r w:rsidRPr="0091754E">
        <w:rPr>
          <w:rFonts w:eastAsia="仿宋"/>
          <w:szCs w:val="24"/>
        </w:rPr>
        <w:lastRenderedPageBreak/>
        <w:t>利用</w:t>
      </w:r>
      <w:r w:rsidRPr="0091754E">
        <w:rPr>
          <w:rFonts w:eastAsia="仿宋"/>
          <w:szCs w:val="24"/>
        </w:rPr>
        <w:t>Z</w:t>
      </w:r>
      <w:r w:rsidRPr="0091754E">
        <w:rPr>
          <w:rFonts w:eastAsia="仿宋"/>
          <w:szCs w:val="24"/>
        </w:rPr>
        <w:t>变换求滤波器输出</w:t>
      </w:r>
      <w:r w:rsidR="00BB37DA" w:rsidRPr="0091754E">
        <w:rPr>
          <w:rFonts w:eastAsia="仿宋" w:hint="eastAsia"/>
          <w:szCs w:val="24"/>
        </w:rPr>
        <w:t>，</w:t>
      </w:r>
      <w:r w:rsidR="00BB37DA" w:rsidRPr="0091754E">
        <w:rPr>
          <w:rFonts w:eastAsia="仿宋"/>
          <w:szCs w:val="24"/>
        </w:rPr>
        <w:t>包括单系统及级联、并联系统等。</w:t>
      </w:r>
    </w:p>
    <w:p w:rsidR="00E14E6A" w:rsidRPr="00F529A3" w:rsidRDefault="00E14E6A" w:rsidP="00F529A3">
      <w:pPr>
        <w:pStyle w:val="aa"/>
        <w:numPr>
          <w:ilvl w:val="0"/>
          <w:numId w:val="9"/>
        </w:numPr>
        <w:adjustRightInd w:val="0"/>
        <w:snapToGrid w:val="0"/>
        <w:spacing w:before="0" w:beforeAutospacing="0" w:after="0" w:afterAutospacing="0"/>
        <w:rPr>
          <w:rFonts w:ascii="微软雅黑" w:eastAsia="微软雅黑" w:hAnsi="微软雅黑" w:hint="default"/>
          <w:bCs/>
          <w:sz w:val="20"/>
          <w:szCs w:val="20"/>
        </w:rPr>
      </w:pPr>
      <w:r w:rsidRPr="00F529A3">
        <w:rPr>
          <w:rFonts w:ascii="微软雅黑" w:eastAsia="微软雅黑" w:hAnsi="微软雅黑"/>
          <w:bCs/>
          <w:sz w:val="20"/>
          <w:szCs w:val="20"/>
        </w:rPr>
        <w:t>数字滤波器与差分方程（2学时）</w:t>
      </w:r>
    </w:p>
    <w:p w:rsidR="00E14E6A" w:rsidRPr="0091754E" w:rsidRDefault="00E14E6A" w:rsidP="0091754E">
      <w:pPr>
        <w:widowControl/>
        <w:spacing w:line="300" w:lineRule="auto"/>
        <w:ind w:firstLineChars="200" w:firstLine="420"/>
        <w:rPr>
          <w:rFonts w:eastAsia="仿宋"/>
          <w:szCs w:val="24"/>
        </w:rPr>
      </w:pPr>
      <w:r w:rsidRPr="0091754E">
        <w:rPr>
          <w:rFonts w:eastAsia="仿宋"/>
          <w:szCs w:val="24"/>
        </w:rPr>
        <w:t>自编代码用差分方程实现滤波器功能</w:t>
      </w:r>
      <w:r w:rsidR="00BB37DA" w:rsidRPr="0091754E">
        <w:rPr>
          <w:rFonts w:eastAsia="仿宋" w:hint="eastAsia"/>
          <w:szCs w:val="24"/>
        </w:rPr>
        <w:t>，</w:t>
      </w:r>
      <w:r w:rsidR="00BB37DA" w:rsidRPr="0091754E">
        <w:rPr>
          <w:rFonts w:eastAsia="仿宋"/>
          <w:szCs w:val="24"/>
        </w:rPr>
        <w:t>并</w:t>
      </w:r>
      <w:r w:rsidR="00BB37DA" w:rsidRPr="0091754E">
        <w:rPr>
          <w:rFonts w:eastAsia="仿宋" w:hint="eastAsia"/>
          <w:szCs w:val="24"/>
        </w:rPr>
        <w:t>与</w:t>
      </w:r>
      <w:r w:rsidR="00BB37DA" w:rsidRPr="0091754E">
        <w:rPr>
          <w:rFonts w:eastAsia="仿宋"/>
          <w:szCs w:val="24"/>
        </w:rPr>
        <w:t>MATLAB</w:t>
      </w:r>
      <w:r w:rsidR="00BB37DA" w:rsidRPr="0091754E">
        <w:rPr>
          <w:rFonts w:eastAsia="仿宋"/>
          <w:szCs w:val="24"/>
        </w:rPr>
        <w:t>提供的滤波器函数的功能进行比较</w:t>
      </w:r>
      <w:r w:rsidR="00BB37DA" w:rsidRPr="0091754E">
        <w:rPr>
          <w:rFonts w:eastAsia="仿宋" w:hint="eastAsia"/>
          <w:szCs w:val="24"/>
        </w:rPr>
        <w:t>与</w:t>
      </w:r>
      <w:r w:rsidR="00BB37DA" w:rsidRPr="0091754E">
        <w:rPr>
          <w:rFonts w:eastAsia="仿宋"/>
          <w:szCs w:val="24"/>
        </w:rPr>
        <w:t>验证。</w:t>
      </w:r>
    </w:p>
    <w:p w:rsidR="00E14E6A" w:rsidRPr="00F529A3" w:rsidRDefault="00E14E6A" w:rsidP="00F529A3">
      <w:pPr>
        <w:pStyle w:val="aa"/>
        <w:numPr>
          <w:ilvl w:val="0"/>
          <w:numId w:val="9"/>
        </w:numPr>
        <w:adjustRightInd w:val="0"/>
        <w:snapToGrid w:val="0"/>
        <w:spacing w:before="0" w:beforeAutospacing="0" w:after="0" w:afterAutospacing="0"/>
        <w:rPr>
          <w:rFonts w:ascii="微软雅黑" w:eastAsia="微软雅黑" w:hAnsi="微软雅黑" w:hint="default"/>
          <w:bCs/>
          <w:sz w:val="20"/>
          <w:szCs w:val="20"/>
        </w:rPr>
      </w:pPr>
      <w:r w:rsidRPr="00F529A3">
        <w:rPr>
          <w:rFonts w:ascii="微软雅黑" w:eastAsia="微软雅黑" w:hAnsi="微软雅黑"/>
          <w:bCs/>
          <w:sz w:val="20"/>
          <w:szCs w:val="20"/>
        </w:rPr>
        <w:t>DTFT与DFS（2学时）</w:t>
      </w:r>
    </w:p>
    <w:p w:rsidR="00E14E6A" w:rsidRPr="0091754E" w:rsidRDefault="00E14E6A" w:rsidP="00F8708C">
      <w:pPr>
        <w:widowControl/>
        <w:spacing w:line="300" w:lineRule="auto"/>
        <w:ind w:leftChars="200" w:left="420"/>
        <w:rPr>
          <w:rFonts w:eastAsia="仿宋"/>
          <w:szCs w:val="24"/>
        </w:rPr>
      </w:pPr>
      <w:r w:rsidRPr="0091754E">
        <w:rPr>
          <w:rFonts w:eastAsia="仿宋"/>
          <w:szCs w:val="24"/>
        </w:rPr>
        <w:t>自编代码实现离散时间傅里叶变换与离散傅里叶级数</w:t>
      </w:r>
      <w:r w:rsidR="00BB37DA" w:rsidRPr="0091754E">
        <w:rPr>
          <w:rFonts w:eastAsia="仿宋" w:hint="eastAsia"/>
          <w:szCs w:val="24"/>
        </w:rPr>
        <w:t>，</w:t>
      </w:r>
      <w:r w:rsidR="00BB37DA" w:rsidRPr="0091754E">
        <w:rPr>
          <w:rFonts w:eastAsia="仿宋"/>
          <w:szCs w:val="24"/>
        </w:rPr>
        <w:t>验证</w:t>
      </w:r>
      <w:r w:rsidR="00BB37DA" w:rsidRPr="0091754E">
        <w:rPr>
          <w:rFonts w:eastAsia="仿宋" w:hint="eastAsia"/>
          <w:szCs w:val="24"/>
        </w:rPr>
        <w:t>二者之间</w:t>
      </w:r>
      <w:r w:rsidR="00BB37DA" w:rsidRPr="0091754E">
        <w:rPr>
          <w:rFonts w:eastAsia="仿宋"/>
          <w:szCs w:val="24"/>
        </w:rPr>
        <w:t>的关系，并分析不同参数对</w:t>
      </w:r>
      <w:r w:rsidR="00BB37DA" w:rsidRPr="0091754E">
        <w:rPr>
          <w:rFonts w:eastAsia="仿宋" w:hint="eastAsia"/>
          <w:szCs w:val="24"/>
        </w:rPr>
        <w:t>变换</w:t>
      </w:r>
      <w:r w:rsidR="00BB37DA" w:rsidRPr="0091754E">
        <w:rPr>
          <w:rFonts w:eastAsia="仿宋"/>
          <w:szCs w:val="24"/>
        </w:rPr>
        <w:t>结果的影响。</w:t>
      </w:r>
    </w:p>
    <w:p w:rsidR="00E14E6A" w:rsidRPr="00F529A3" w:rsidRDefault="00E14E6A" w:rsidP="00F529A3">
      <w:pPr>
        <w:pStyle w:val="aa"/>
        <w:numPr>
          <w:ilvl w:val="0"/>
          <w:numId w:val="9"/>
        </w:numPr>
        <w:adjustRightInd w:val="0"/>
        <w:snapToGrid w:val="0"/>
        <w:spacing w:before="0" w:beforeAutospacing="0" w:after="0" w:afterAutospacing="0"/>
        <w:rPr>
          <w:rFonts w:ascii="微软雅黑" w:eastAsia="微软雅黑" w:hAnsi="微软雅黑" w:hint="default"/>
          <w:bCs/>
          <w:sz w:val="20"/>
          <w:szCs w:val="20"/>
        </w:rPr>
      </w:pPr>
      <w:r w:rsidRPr="00F529A3">
        <w:rPr>
          <w:rFonts w:ascii="微软雅黑" w:eastAsia="微软雅黑" w:hAnsi="微软雅黑"/>
          <w:bCs/>
          <w:sz w:val="20"/>
          <w:szCs w:val="20"/>
        </w:rPr>
        <w:t>IIR滤波器设计（2学时）</w:t>
      </w:r>
    </w:p>
    <w:p w:rsidR="00E14E6A" w:rsidRPr="0091754E" w:rsidRDefault="00E14E6A" w:rsidP="00F8708C">
      <w:pPr>
        <w:widowControl/>
        <w:spacing w:line="300" w:lineRule="auto"/>
        <w:ind w:leftChars="200" w:left="420"/>
        <w:rPr>
          <w:rFonts w:eastAsia="仿宋"/>
          <w:szCs w:val="24"/>
        </w:rPr>
      </w:pPr>
      <w:r w:rsidRPr="0091754E">
        <w:rPr>
          <w:rFonts w:eastAsia="仿宋"/>
          <w:szCs w:val="24"/>
        </w:rPr>
        <w:t>自编函数实现</w:t>
      </w:r>
      <w:r w:rsidRPr="0091754E">
        <w:rPr>
          <w:rFonts w:eastAsia="仿宋"/>
          <w:szCs w:val="24"/>
        </w:rPr>
        <w:t>IIR</w:t>
      </w:r>
      <w:r w:rsidRPr="0091754E">
        <w:rPr>
          <w:rFonts w:eastAsia="仿宋"/>
          <w:szCs w:val="24"/>
        </w:rPr>
        <w:t>滤波器设计功能</w:t>
      </w:r>
      <w:r w:rsidR="00BB37DA" w:rsidRPr="0091754E">
        <w:rPr>
          <w:rFonts w:eastAsia="仿宋" w:hint="eastAsia"/>
          <w:szCs w:val="24"/>
        </w:rPr>
        <w:t>，</w:t>
      </w:r>
      <w:r w:rsidR="00BB37DA" w:rsidRPr="0091754E">
        <w:rPr>
          <w:rFonts w:eastAsia="仿宋"/>
          <w:szCs w:val="24"/>
        </w:rPr>
        <w:t>根据设计要求，编程进行自动参数计算并给出滤波器的差分方程实现形式。</w:t>
      </w:r>
    </w:p>
    <w:p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考核及成绩评定方式</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考核方式</w:t>
      </w:r>
    </w:p>
    <w:p w:rsidR="00E14E6A" w:rsidRPr="00964D68" w:rsidRDefault="00F529A3" w:rsidP="00F529A3">
      <w:pPr>
        <w:widowControl/>
        <w:ind w:firstLineChars="200" w:firstLine="40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课程</w:t>
      </w:r>
      <w:r>
        <w:rPr>
          <w:rFonts w:ascii="Trebuchet MS" w:eastAsia="仿宋" w:hAnsi="Trebuchet MS" w:cs="Times New Roman"/>
          <w:kern w:val="0"/>
          <w:sz w:val="20"/>
          <w:szCs w:val="20"/>
        </w:rPr>
        <w:t>考核</w:t>
      </w:r>
      <w:r w:rsidR="007D742A">
        <w:rPr>
          <w:rFonts w:ascii="Trebuchet MS" w:eastAsia="仿宋" w:hAnsi="Trebuchet MS" w:cs="Times New Roman" w:hint="eastAsia"/>
          <w:kern w:val="0"/>
          <w:sz w:val="20"/>
          <w:szCs w:val="20"/>
        </w:rPr>
        <w:t>包括出勤</w:t>
      </w:r>
      <w:r w:rsidR="007D742A">
        <w:rPr>
          <w:rFonts w:ascii="Trebuchet MS" w:eastAsia="仿宋" w:hAnsi="Trebuchet MS" w:cs="Times New Roman"/>
          <w:kern w:val="0"/>
          <w:sz w:val="20"/>
          <w:szCs w:val="20"/>
        </w:rPr>
        <w:t>、课堂提问、</w:t>
      </w:r>
      <w:ins w:id="15" w:author="IE616" w:date="2021-02-26T13:20:00Z">
        <w:r w:rsidR="004D1A7F">
          <w:rPr>
            <w:rFonts w:eastAsia="仿宋" w:hint="eastAsia"/>
          </w:rPr>
          <w:t>期中考试</w:t>
        </w:r>
        <w:r w:rsidR="004D1A7F">
          <w:rPr>
            <w:rFonts w:eastAsia="仿宋" w:hint="eastAsia"/>
          </w:rPr>
          <w:t>、</w:t>
        </w:r>
      </w:ins>
      <w:bookmarkStart w:id="16" w:name="_GoBack"/>
      <w:bookmarkEnd w:id="16"/>
      <w:r>
        <w:rPr>
          <w:rFonts w:ascii="Trebuchet MS" w:eastAsia="仿宋" w:hAnsi="Trebuchet MS" w:cs="Times New Roman" w:hint="eastAsia"/>
          <w:kern w:val="0"/>
          <w:sz w:val="20"/>
          <w:szCs w:val="20"/>
        </w:rPr>
        <w:t>实验成绩</w:t>
      </w:r>
      <w:r>
        <w:rPr>
          <w:rFonts w:ascii="Trebuchet MS" w:eastAsia="仿宋" w:hAnsi="Trebuchet MS" w:cs="Times New Roman"/>
          <w:kern w:val="0"/>
          <w:sz w:val="20"/>
          <w:szCs w:val="20"/>
        </w:rPr>
        <w:t>、作业、</w:t>
      </w:r>
      <w:r w:rsidR="007D742A">
        <w:rPr>
          <w:rFonts w:ascii="Trebuchet MS" w:eastAsia="仿宋" w:hAnsi="Trebuchet MS" w:cs="Times New Roman"/>
          <w:kern w:val="0"/>
          <w:sz w:val="20"/>
          <w:szCs w:val="20"/>
        </w:rPr>
        <w:t>期末闭卷考试</w:t>
      </w:r>
      <w:r>
        <w:rPr>
          <w:rFonts w:ascii="Trebuchet MS" w:eastAsia="仿宋" w:hAnsi="Trebuchet MS" w:cs="Times New Roman" w:hint="eastAsia"/>
          <w:kern w:val="0"/>
          <w:sz w:val="20"/>
          <w:szCs w:val="20"/>
        </w:rPr>
        <w:t>等</w:t>
      </w:r>
      <w:r>
        <w:rPr>
          <w:rFonts w:ascii="Trebuchet MS" w:eastAsia="仿宋" w:hAnsi="Trebuchet MS" w:cs="Times New Roman"/>
          <w:kern w:val="0"/>
          <w:sz w:val="20"/>
          <w:szCs w:val="20"/>
        </w:rPr>
        <w:t>。</w:t>
      </w:r>
      <w:r w:rsidR="00E14E6A" w:rsidRPr="00D445E8">
        <w:rPr>
          <w:rFonts w:ascii="Trebuchet MS" w:eastAsia="仿宋" w:hAnsi="Trebuchet MS" w:cs="Times New Roman" w:hint="eastAsia"/>
          <w:kern w:val="0"/>
          <w:sz w:val="20"/>
          <w:szCs w:val="20"/>
        </w:rPr>
        <w:t>学生</w:t>
      </w:r>
      <w:r w:rsidR="00E14E6A" w:rsidRPr="00D445E8">
        <w:rPr>
          <w:rFonts w:ascii="Trebuchet MS" w:eastAsia="仿宋" w:hAnsi="Trebuchet MS" w:cs="Times New Roman"/>
          <w:kern w:val="0"/>
          <w:sz w:val="20"/>
          <w:szCs w:val="20"/>
        </w:rPr>
        <w:t>实验课编写程序代码，课后撰写实验报告，</w:t>
      </w:r>
      <w:r w:rsidR="00E14E6A" w:rsidRPr="00D445E8">
        <w:rPr>
          <w:rFonts w:ascii="Trebuchet MS" w:eastAsia="仿宋" w:hAnsi="Trebuchet MS" w:cs="Times New Roman" w:hint="eastAsia"/>
          <w:kern w:val="0"/>
          <w:sz w:val="20"/>
          <w:szCs w:val="20"/>
        </w:rPr>
        <w:t>实验成绩</w:t>
      </w:r>
      <w:r w:rsidR="00E14E6A" w:rsidRPr="00D445E8">
        <w:rPr>
          <w:rFonts w:ascii="Trebuchet MS" w:eastAsia="仿宋" w:hAnsi="Trebuchet MS" w:cs="Times New Roman"/>
          <w:kern w:val="0"/>
          <w:sz w:val="20"/>
          <w:szCs w:val="20"/>
        </w:rPr>
        <w:t>由学生</w:t>
      </w:r>
      <w:r>
        <w:rPr>
          <w:rFonts w:ascii="Trebuchet MS" w:eastAsia="仿宋" w:hAnsi="Trebuchet MS" w:cs="Times New Roman" w:hint="eastAsia"/>
          <w:kern w:val="0"/>
          <w:sz w:val="20"/>
          <w:szCs w:val="20"/>
        </w:rPr>
        <w:t>实验</w:t>
      </w:r>
      <w:r w:rsidR="00E14E6A" w:rsidRPr="00D445E8">
        <w:rPr>
          <w:rFonts w:ascii="Trebuchet MS" w:eastAsia="仿宋" w:hAnsi="Trebuchet MS" w:cs="Times New Roman"/>
          <w:kern w:val="0"/>
          <w:sz w:val="20"/>
          <w:szCs w:val="20"/>
        </w:rPr>
        <w:t>课堂表现及实验报告两部分</w:t>
      </w:r>
      <w:r w:rsidR="00E14E6A" w:rsidRPr="00D445E8">
        <w:rPr>
          <w:rFonts w:ascii="Trebuchet MS" w:eastAsia="仿宋" w:hAnsi="Trebuchet MS" w:cs="Times New Roman" w:hint="eastAsia"/>
          <w:kern w:val="0"/>
          <w:sz w:val="20"/>
          <w:szCs w:val="20"/>
        </w:rPr>
        <w:t>评定</w:t>
      </w:r>
      <w:r w:rsidR="00E14E6A" w:rsidRPr="00D445E8">
        <w:rPr>
          <w:rFonts w:ascii="Trebuchet MS" w:eastAsia="仿宋" w:hAnsi="Trebuchet MS" w:cs="Times New Roman"/>
          <w:kern w:val="0"/>
          <w:sz w:val="20"/>
          <w:szCs w:val="20"/>
        </w:rPr>
        <w:t>组成</w:t>
      </w:r>
      <w:r w:rsidR="00E14E6A" w:rsidRPr="00D445E8">
        <w:rPr>
          <w:rFonts w:ascii="Trebuchet MS" w:eastAsia="仿宋" w:hAnsi="Trebuchet MS" w:cs="Times New Roman" w:hint="eastAsia"/>
          <w:kern w:val="0"/>
          <w:sz w:val="20"/>
          <w:szCs w:val="20"/>
        </w:rPr>
        <w:t>。</w:t>
      </w:r>
    </w:p>
    <w:p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成绩评定</w:t>
      </w:r>
    </w:p>
    <w:p w:rsidR="00A84C89" w:rsidRDefault="00D445E8" w:rsidP="00F8708C">
      <w:pPr>
        <w:ind w:leftChars="200" w:left="420"/>
        <w:rPr>
          <w:rFonts w:eastAsia="仿宋"/>
        </w:rPr>
      </w:pPr>
      <w:r w:rsidRPr="0091754E">
        <w:rPr>
          <w:rFonts w:eastAsia="仿宋" w:hint="eastAsia"/>
        </w:rPr>
        <w:t>通信</w:t>
      </w:r>
      <w:r w:rsidRPr="0091754E">
        <w:rPr>
          <w:rFonts w:eastAsia="仿宋"/>
        </w:rPr>
        <w:t>工程</w:t>
      </w:r>
      <w:r w:rsidR="00B04B9D">
        <w:rPr>
          <w:rFonts w:eastAsia="仿宋" w:hint="eastAsia"/>
        </w:rPr>
        <w:t>（量子信息</w:t>
      </w:r>
      <w:r w:rsidR="00B04B9D">
        <w:rPr>
          <w:rFonts w:eastAsia="仿宋"/>
        </w:rPr>
        <w:t>工程）专业</w:t>
      </w:r>
      <w:r w:rsidR="00B04B9D">
        <w:rPr>
          <w:rFonts w:eastAsia="仿宋"/>
        </w:rPr>
        <w:t xml:space="preserve"> </w:t>
      </w:r>
      <w:r w:rsidRPr="0091754E">
        <w:rPr>
          <w:rFonts w:eastAsia="仿宋"/>
        </w:rPr>
        <w:t>双</w:t>
      </w:r>
      <w:r w:rsidRPr="0091754E">
        <w:rPr>
          <w:rFonts w:eastAsia="仿宋" w:hint="eastAsia"/>
        </w:rPr>
        <w:t>语</w:t>
      </w:r>
      <w:r w:rsidRPr="0091754E">
        <w:rPr>
          <w:rFonts w:eastAsia="仿宋"/>
        </w:rPr>
        <w:t>教学：</w:t>
      </w:r>
    </w:p>
    <w:p w:rsidR="00DA3680" w:rsidRPr="0091754E" w:rsidRDefault="00DA3680" w:rsidP="00F8708C">
      <w:pPr>
        <w:ind w:leftChars="200" w:left="420"/>
        <w:rPr>
          <w:rFonts w:eastAsia="仿宋"/>
        </w:rPr>
      </w:pPr>
      <w:r w:rsidRPr="0091754E">
        <w:rPr>
          <w:rFonts w:eastAsia="仿宋"/>
        </w:rPr>
        <w:t>课程总成绩</w:t>
      </w:r>
      <w:r w:rsidRPr="0091754E">
        <w:rPr>
          <w:rFonts w:eastAsia="仿宋"/>
        </w:rPr>
        <w:t xml:space="preserve"> </w:t>
      </w:r>
      <w:r w:rsidRPr="0091754E">
        <w:rPr>
          <w:rFonts w:eastAsia="仿宋"/>
        </w:rPr>
        <w:t>＝</w:t>
      </w:r>
      <w:r w:rsidRPr="0091754E">
        <w:rPr>
          <w:rFonts w:eastAsia="仿宋"/>
        </w:rPr>
        <w:t xml:space="preserve"> </w:t>
      </w:r>
      <w:r w:rsidRPr="0091754E">
        <w:rPr>
          <w:rFonts w:eastAsia="仿宋"/>
        </w:rPr>
        <w:t>平时成绩</w:t>
      </w:r>
      <w:r w:rsidRPr="0091754E">
        <w:rPr>
          <w:rFonts w:eastAsia="仿宋"/>
        </w:rPr>
        <w:t>×</w:t>
      </w:r>
      <w:r w:rsidR="00D445E8" w:rsidRPr="0091754E">
        <w:rPr>
          <w:rFonts w:eastAsia="仿宋"/>
        </w:rPr>
        <w:t>4</w:t>
      </w:r>
      <w:r w:rsidRPr="0091754E">
        <w:rPr>
          <w:rFonts w:eastAsia="仿宋"/>
        </w:rPr>
        <w:t xml:space="preserve">0% </w:t>
      </w:r>
      <w:r w:rsidRPr="0091754E">
        <w:rPr>
          <w:rFonts w:eastAsia="仿宋"/>
        </w:rPr>
        <w:t>＋</w:t>
      </w:r>
      <w:r w:rsidRPr="0091754E">
        <w:rPr>
          <w:rFonts w:eastAsia="仿宋"/>
        </w:rPr>
        <w:t xml:space="preserve"> </w:t>
      </w:r>
      <w:r w:rsidR="00A84C89">
        <w:rPr>
          <w:rFonts w:eastAsia="仿宋" w:hint="eastAsia"/>
        </w:rPr>
        <w:t>期中考试</w:t>
      </w:r>
      <w:r w:rsidR="00A84C89">
        <w:rPr>
          <w:rFonts w:eastAsia="仿宋"/>
        </w:rPr>
        <w:t>成绩</w:t>
      </w:r>
      <w:r w:rsidR="00A84C89" w:rsidRPr="0091754E">
        <w:rPr>
          <w:rFonts w:eastAsia="仿宋"/>
        </w:rPr>
        <w:t>×</w:t>
      </w:r>
      <w:r w:rsidR="00A84C89">
        <w:rPr>
          <w:rFonts w:eastAsia="仿宋"/>
        </w:rPr>
        <w:t>2</w:t>
      </w:r>
      <w:r w:rsidR="00A84C89" w:rsidRPr="0091754E">
        <w:rPr>
          <w:rFonts w:eastAsia="仿宋"/>
        </w:rPr>
        <w:t>0%</w:t>
      </w:r>
      <w:r w:rsidR="00A84C89">
        <w:rPr>
          <w:rFonts w:eastAsia="仿宋"/>
        </w:rPr>
        <w:t xml:space="preserve"> </w:t>
      </w:r>
      <w:r w:rsidR="00A84C89" w:rsidRPr="0091754E">
        <w:rPr>
          <w:rFonts w:eastAsia="仿宋"/>
        </w:rPr>
        <w:t>＋</w:t>
      </w:r>
      <w:r w:rsidR="00A84C89">
        <w:rPr>
          <w:rFonts w:eastAsia="仿宋" w:hint="eastAsia"/>
        </w:rPr>
        <w:t xml:space="preserve"> </w:t>
      </w:r>
      <w:r w:rsidRPr="0091754E">
        <w:rPr>
          <w:rFonts w:eastAsia="仿宋"/>
        </w:rPr>
        <w:t>期末成绩</w:t>
      </w:r>
      <w:r w:rsidRPr="0091754E">
        <w:rPr>
          <w:rFonts w:eastAsia="仿宋"/>
        </w:rPr>
        <w:t>×</w:t>
      </w:r>
      <w:r w:rsidR="00A84C89">
        <w:rPr>
          <w:rFonts w:eastAsia="仿宋"/>
        </w:rPr>
        <w:t>4</w:t>
      </w:r>
      <w:r w:rsidRPr="0091754E">
        <w:rPr>
          <w:rFonts w:eastAsia="仿宋"/>
        </w:rPr>
        <w:t>0%</w:t>
      </w:r>
    </w:p>
    <w:p w:rsidR="00F529A3" w:rsidRPr="0091754E" w:rsidRDefault="00F529A3" w:rsidP="00F8708C">
      <w:pPr>
        <w:widowControl/>
        <w:spacing w:after="120" w:line="300" w:lineRule="auto"/>
        <w:ind w:leftChars="200" w:left="420"/>
        <w:jc w:val="left"/>
        <w:rPr>
          <w:rFonts w:eastAsia="仿宋"/>
        </w:rPr>
      </w:pPr>
      <w:r w:rsidRPr="0091754E">
        <w:rPr>
          <w:rFonts w:eastAsia="仿宋"/>
        </w:rPr>
        <w:t>平时成绩包括实验、作业、出勤</w:t>
      </w:r>
      <w:r w:rsidR="00A84C89">
        <w:rPr>
          <w:rFonts w:eastAsia="仿宋" w:hint="eastAsia"/>
        </w:rPr>
        <w:t>等</w:t>
      </w:r>
      <w:r w:rsidRPr="0091754E">
        <w:rPr>
          <w:rFonts w:eastAsia="仿宋"/>
        </w:rPr>
        <w:t>，期末</w:t>
      </w:r>
      <w:r w:rsidRPr="0091754E">
        <w:rPr>
          <w:rFonts w:eastAsia="仿宋" w:hint="eastAsia"/>
        </w:rPr>
        <w:t>成绩</w:t>
      </w:r>
      <w:r w:rsidRPr="0091754E">
        <w:rPr>
          <w:rFonts w:eastAsia="仿宋"/>
        </w:rPr>
        <w:t>指</w:t>
      </w:r>
      <w:r w:rsidRPr="0091754E">
        <w:rPr>
          <w:rFonts w:eastAsia="仿宋" w:hint="eastAsia"/>
        </w:rPr>
        <w:t>期末</w:t>
      </w:r>
      <w:r w:rsidRPr="0091754E">
        <w:rPr>
          <w:rFonts w:eastAsia="仿宋"/>
        </w:rPr>
        <w:t>闭卷考试成绩。</w:t>
      </w:r>
    </w:p>
    <w:p w:rsidR="00A84C89" w:rsidRDefault="00D445E8" w:rsidP="00F8708C">
      <w:pPr>
        <w:ind w:leftChars="200" w:left="420"/>
        <w:rPr>
          <w:rFonts w:eastAsia="仿宋" w:cs="Times New Roman"/>
        </w:rPr>
      </w:pPr>
      <w:r w:rsidRPr="0091754E">
        <w:rPr>
          <w:rFonts w:eastAsia="仿宋" w:cs="Times New Roman"/>
        </w:rPr>
        <w:t>电子信息科学与技术</w:t>
      </w:r>
      <w:r w:rsidR="00F529A3" w:rsidRPr="0091754E">
        <w:rPr>
          <w:rFonts w:eastAsia="仿宋" w:cs="Times New Roman" w:hint="eastAsia"/>
        </w:rPr>
        <w:t>专业：</w:t>
      </w:r>
    </w:p>
    <w:p w:rsidR="00D445E8" w:rsidRPr="0091754E" w:rsidRDefault="00D445E8" w:rsidP="00F8708C">
      <w:pPr>
        <w:ind w:leftChars="200" w:left="420"/>
        <w:rPr>
          <w:rFonts w:eastAsia="仿宋"/>
        </w:rPr>
      </w:pPr>
      <w:r w:rsidRPr="0091754E">
        <w:rPr>
          <w:rFonts w:eastAsia="仿宋"/>
        </w:rPr>
        <w:t>课程总成绩</w:t>
      </w:r>
      <w:r w:rsidRPr="0091754E">
        <w:rPr>
          <w:rFonts w:eastAsia="仿宋"/>
        </w:rPr>
        <w:t xml:space="preserve"> </w:t>
      </w:r>
      <w:r w:rsidRPr="0091754E">
        <w:rPr>
          <w:rFonts w:eastAsia="仿宋"/>
        </w:rPr>
        <w:t>＝</w:t>
      </w:r>
      <w:r w:rsidRPr="0091754E">
        <w:rPr>
          <w:rFonts w:eastAsia="仿宋"/>
        </w:rPr>
        <w:t xml:space="preserve"> </w:t>
      </w:r>
      <w:r w:rsidRPr="0091754E">
        <w:rPr>
          <w:rFonts w:eastAsia="仿宋"/>
        </w:rPr>
        <w:t>平时成绩</w:t>
      </w:r>
      <w:r w:rsidRPr="0091754E">
        <w:rPr>
          <w:rFonts w:eastAsia="仿宋"/>
        </w:rPr>
        <w:t>×</w:t>
      </w:r>
      <w:r w:rsidR="00A84C89">
        <w:rPr>
          <w:rFonts w:eastAsia="仿宋"/>
        </w:rPr>
        <w:t>4</w:t>
      </w:r>
      <w:r w:rsidRPr="0091754E">
        <w:rPr>
          <w:rFonts w:eastAsia="仿宋"/>
        </w:rPr>
        <w:t xml:space="preserve">0% </w:t>
      </w:r>
      <w:r w:rsidRPr="0091754E">
        <w:rPr>
          <w:rFonts w:eastAsia="仿宋"/>
        </w:rPr>
        <w:t>＋</w:t>
      </w:r>
      <w:r w:rsidRPr="0091754E">
        <w:rPr>
          <w:rFonts w:eastAsia="仿宋"/>
        </w:rPr>
        <w:t xml:space="preserve"> </w:t>
      </w:r>
      <w:r w:rsidRPr="0091754E">
        <w:rPr>
          <w:rFonts w:eastAsia="仿宋"/>
        </w:rPr>
        <w:t>期末成绩</w:t>
      </w:r>
      <w:r w:rsidRPr="0091754E">
        <w:rPr>
          <w:rFonts w:eastAsia="仿宋"/>
        </w:rPr>
        <w:t>×</w:t>
      </w:r>
      <w:r w:rsidR="00A84C89">
        <w:rPr>
          <w:rFonts w:eastAsia="仿宋"/>
        </w:rPr>
        <w:t>6</w:t>
      </w:r>
      <w:r w:rsidRPr="0091754E">
        <w:rPr>
          <w:rFonts w:eastAsia="仿宋"/>
        </w:rPr>
        <w:t>0%</w:t>
      </w:r>
    </w:p>
    <w:p w:rsidR="00DA3680" w:rsidRPr="0091754E" w:rsidRDefault="00F529A3" w:rsidP="00F8708C">
      <w:pPr>
        <w:widowControl/>
        <w:spacing w:line="300" w:lineRule="auto"/>
        <w:ind w:leftChars="200" w:left="420"/>
        <w:jc w:val="left"/>
        <w:rPr>
          <w:rFonts w:eastAsia="仿宋"/>
        </w:rPr>
      </w:pPr>
      <w:r w:rsidRPr="0091754E">
        <w:rPr>
          <w:rFonts w:eastAsia="仿宋"/>
        </w:rPr>
        <w:t>平时成绩包括实验、作业、出勤</w:t>
      </w:r>
      <w:r w:rsidRPr="0091754E">
        <w:rPr>
          <w:rFonts w:eastAsia="仿宋" w:hint="eastAsia"/>
        </w:rPr>
        <w:t>等</w:t>
      </w:r>
      <w:r w:rsidRPr="0091754E">
        <w:rPr>
          <w:rFonts w:eastAsia="仿宋"/>
        </w:rPr>
        <w:t>，期末</w:t>
      </w:r>
      <w:r w:rsidRPr="0091754E">
        <w:rPr>
          <w:rFonts w:eastAsia="仿宋" w:hint="eastAsia"/>
        </w:rPr>
        <w:t>成绩</w:t>
      </w:r>
      <w:r w:rsidRPr="0091754E">
        <w:rPr>
          <w:rFonts w:eastAsia="仿宋"/>
        </w:rPr>
        <w:t>指</w:t>
      </w:r>
      <w:r w:rsidRPr="0091754E">
        <w:rPr>
          <w:rFonts w:eastAsia="仿宋" w:hint="eastAsia"/>
        </w:rPr>
        <w:t>期末</w:t>
      </w:r>
      <w:r w:rsidRPr="0091754E">
        <w:rPr>
          <w:rFonts w:eastAsia="仿宋"/>
        </w:rPr>
        <w:t>闭卷考试成绩。</w:t>
      </w:r>
    </w:p>
    <w:p w:rsidR="00F8708C" w:rsidRPr="0091754E" w:rsidRDefault="00F8708C">
      <w:pPr>
        <w:widowControl/>
        <w:spacing w:line="300" w:lineRule="auto"/>
        <w:ind w:leftChars="200" w:left="420"/>
        <w:jc w:val="left"/>
        <w:rPr>
          <w:rFonts w:eastAsia="仿宋"/>
        </w:rPr>
      </w:pPr>
    </w:p>
    <w:sectPr w:rsidR="00F8708C" w:rsidRPr="0091754E" w:rsidSect="00CD431D">
      <w:headerReference w:type="default" r:id="rId7"/>
      <w:footerReference w:type="default" r:id="rId8"/>
      <w:pgSz w:w="12240" w:h="15840" w:code="1"/>
      <w:pgMar w:top="1191" w:right="1253" w:bottom="2160" w:left="1253" w:header="720" w:footer="12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229" w:rsidRDefault="00FB6229">
      <w:r>
        <w:separator/>
      </w:r>
    </w:p>
  </w:endnote>
  <w:endnote w:type="continuationSeparator" w:id="0">
    <w:p w:rsidR="00FB6229" w:rsidRDefault="00FB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D20" w:rsidRDefault="00430AE6">
    <w:pPr>
      <w:pStyle w:val="a5"/>
    </w:pPr>
    <w:r>
      <w:rPr>
        <w:lang w:val="zh-CN"/>
      </w:rPr>
      <w:t>页</w:t>
    </w:r>
    <w:r>
      <w:rPr>
        <w:lang w:val="zh-CN"/>
      </w:rPr>
      <w:t xml:space="preserve"> </w:t>
    </w:r>
    <w:r>
      <w:fldChar w:fldCharType="begin"/>
    </w:r>
    <w:r>
      <w:instrText>PAGE   \* MERGEFORMAT</w:instrText>
    </w:r>
    <w:r>
      <w:fldChar w:fldCharType="separate"/>
    </w:r>
    <w:r w:rsidR="00B04B9D" w:rsidRPr="00B04B9D">
      <w:rPr>
        <w:noProof/>
        <w:lang w:val="zh-CN"/>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229" w:rsidRDefault="00FB6229">
      <w:r>
        <w:separator/>
      </w:r>
    </w:p>
  </w:footnote>
  <w:footnote w:type="continuationSeparator" w:id="0">
    <w:p w:rsidR="00FB6229" w:rsidRDefault="00FB6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4A2" w:rsidRPr="00964D68" w:rsidRDefault="00430AE6" w:rsidP="00964D68">
    <w:pPr>
      <w:pStyle w:val="a3"/>
      <w:pBdr>
        <w:bottom w:val="single" w:sz="8" w:space="1" w:color="D6615C"/>
      </w:pBdr>
      <w:jc w:val="right"/>
      <w:rPr>
        <w:rFonts w:ascii="黑体" w:eastAsia="黑体" w:hAnsi="黑体"/>
        <w:sz w:val="22"/>
      </w:rPr>
    </w:pPr>
    <w:r w:rsidRPr="00964D68">
      <w:rPr>
        <w:rFonts w:ascii="黑体" w:eastAsia="黑体" w:hAnsi="黑体"/>
        <w:sz w:val="22"/>
      </w:rPr>
      <w:t>山东大学（威海）课程教学大纲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6230F"/>
    <w:multiLevelType w:val="hybridMultilevel"/>
    <w:tmpl w:val="69C4FA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B263F6"/>
    <w:multiLevelType w:val="hybridMultilevel"/>
    <w:tmpl w:val="3D765B8A"/>
    <w:lvl w:ilvl="0" w:tplc="EAD4536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8535B9"/>
    <w:multiLevelType w:val="hybridMultilevel"/>
    <w:tmpl w:val="E0C2F8D4"/>
    <w:lvl w:ilvl="0" w:tplc="6570DCD8">
      <w:start w:val="1"/>
      <w:numFmt w:val="decimal"/>
      <w:lvlText w:val="%1."/>
      <w:lvlJc w:val="left"/>
      <w:pPr>
        <w:tabs>
          <w:tab w:val="num" w:pos="420"/>
        </w:tabs>
        <w:ind w:left="420" w:hanging="420"/>
      </w:pPr>
      <w:rPr>
        <w:rFonts w:hint="default"/>
        <w:b/>
        <w:sz w:val="20"/>
        <w:szCs w:val="21"/>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9084EDC"/>
    <w:multiLevelType w:val="hybridMultilevel"/>
    <w:tmpl w:val="5A76C216"/>
    <w:lvl w:ilvl="0" w:tplc="EE469A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8F5249"/>
    <w:multiLevelType w:val="hybridMultilevel"/>
    <w:tmpl w:val="E0C2F8D4"/>
    <w:lvl w:ilvl="0" w:tplc="6570DCD8">
      <w:start w:val="1"/>
      <w:numFmt w:val="decimal"/>
      <w:lvlText w:val="%1."/>
      <w:lvlJc w:val="left"/>
      <w:pPr>
        <w:tabs>
          <w:tab w:val="num" w:pos="420"/>
        </w:tabs>
        <w:ind w:left="420" w:hanging="420"/>
      </w:pPr>
      <w:rPr>
        <w:rFonts w:hint="default"/>
        <w:b/>
        <w:sz w:val="20"/>
        <w:szCs w:val="21"/>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02D0448"/>
    <w:multiLevelType w:val="hybridMultilevel"/>
    <w:tmpl w:val="C3E486E6"/>
    <w:lvl w:ilvl="0" w:tplc="EE469A78">
      <w:start w:val="1"/>
      <w:numFmt w:val="decimal"/>
      <w:lvlText w:val="[%1]"/>
      <w:lvlJc w:val="left"/>
      <w:pPr>
        <w:ind w:left="420" w:hanging="420"/>
      </w:pPr>
      <w:rPr>
        <w:rFonts w:hint="eastAsia"/>
      </w:rPr>
    </w:lvl>
    <w:lvl w:ilvl="1" w:tplc="CC406D3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9A4441"/>
    <w:multiLevelType w:val="hybridMultilevel"/>
    <w:tmpl w:val="476A0B3A"/>
    <w:lvl w:ilvl="0" w:tplc="EE469A78">
      <w:start w:val="1"/>
      <w:numFmt w:val="decimal"/>
      <w:lvlText w:val="[%1]"/>
      <w:lvlJc w:val="left"/>
      <w:pPr>
        <w:tabs>
          <w:tab w:val="num" w:pos="360"/>
        </w:tabs>
        <w:ind w:left="360" w:hanging="360"/>
      </w:pPr>
      <w:rPr>
        <w:rFonts w:hint="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num>
  <w:num w:numId="3">
    <w:abstractNumId w:val="1"/>
    <w:lvlOverride w:ilvl="0">
      <w:startOverride w:val="1"/>
    </w:lvlOverride>
  </w:num>
  <w:num w:numId="4">
    <w:abstractNumId w:val="5"/>
  </w:num>
  <w:num w:numId="5">
    <w:abstractNumId w:val="6"/>
  </w:num>
  <w:num w:numId="6">
    <w:abstractNumId w:val="2"/>
  </w:num>
  <w:num w:numId="7">
    <w:abstractNumId w:val="3"/>
  </w:num>
  <w:num w:numId="8">
    <w:abstractNumId w:val="0"/>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E616">
    <w15:presenceInfo w15:providerId="None" w15:userId="IE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68"/>
    <w:rsid w:val="00082B9E"/>
    <w:rsid w:val="000B6C5B"/>
    <w:rsid w:val="001A5B27"/>
    <w:rsid w:val="001A7D88"/>
    <w:rsid w:val="001E347E"/>
    <w:rsid w:val="00223F7E"/>
    <w:rsid w:val="00257C08"/>
    <w:rsid w:val="003301B2"/>
    <w:rsid w:val="003F342A"/>
    <w:rsid w:val="00430AE6"/>
    <w:rsid w:val="004D04CD"/>
    <w:rsid w:val="004D1A7F"/>
    <w:rsid w:val="00514696"/>
    <w:rsid w:val="00530E97"/>
    <w:rsid w:val="005A2FF5"/>
    <w:rsid w:val="005E50FC"/>
    <w:rsid w:val="006E05E9"/>
    <w:rsid w:val="007D742A"/>
    <w:rsid w:val="00823A27"/>
    <w:rsid w:val="008E28DF"/>
    <w:rsid w:val="008F2F61"/>
    <w:rsid w:val="0091702E"/>
    <w:rsid w:val="0091754E"/>
    <w:rsid w:val="00950286"/>
    <w:rsid w:val="00964D68"/>
    <w:rsid w:val="00982092"/>
    <w:rsid w:val="009F492D"/>
    <w:rsid w:val="00A3615F"/>
    <w:rsid w:val="00A84C89"/>
    <w:rsid w:val="00B04B9D"/>
    <w:rsid w:val="00BB37DA"/>
    <w:rsid w:val="00CC4C16"/>
    <w:rsid w:val="00D445E8"/>
    <w:rsid w:val="00D72F01"/>
    <w:rsid w:val="00DA3680"/>
    <w:rsid w:val="00DC0615"/>
    <w:rsid w:val="00E14E6A"/>
    <w:rsid w:val="00ED2637"/>
    <w:rsid w:val="00EF3BE1"/>
    <w:rsid w:val="00F529A3"/>
    <w:rsid w:val="00F8708C"/>
    <w:rsid w:val="00F90826"/>
    <w:rsid w:val="00FB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8991"/>
  <w15:chartTrackingRefBased/>
  <w15:docId w15:val="{4BA4A576-8176-41B9-B792-28BAE079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8E28DF"/>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0"/>
    <w:uiPriority w:val="9"/>
    <w:unhideWhenUsed/>
    <w:qFormat/>
    <w:rsid w:val="00082B9E"/>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0"/>
    <w:uiPriority w:val="9"/>
    <w:unhideWhenUsed/>
    <w:qFormat/>
    <w:rsid w:val="00082B9E"/>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0"/>
    <w:uiPriority w:val="9"/>
    <w:unhideWhenUsed/>
    <w:qFormat/>
    <w:rsid w:val="00082B9E"/>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8E28DF"/>
    <w:rPr>
      <w:rFonts w:ascii="微软雅黑" w:eastAsia="微软雅黑" w:hAnsi="微软雅黑" w:cs="Times New Roman"/>
      <w:caps/>
      <w:color w:val="FFFFFF"/>
      <w:spacing w:val="15"/>
      <w:kern w:val="0"/>
      <w:sz w:val="22"/>
      <w:shd w:val="clear" w:color="auto" w:fill="D6615C"/>
      <w:lang w:val="zh-CN"/>
    </w:rPr>
  </w:style>
  <w:style w:type="character" w:customStyle="1" w:styleId="20">
    <w:name w:val="标题 2 字符"/>
    <w:basedOn w:val="a0"/>
    <w:link w:val="2"/>
    <w:uiPriority w:val="9"/>
    <w:rsid w:val="00082B9E"/>
    <w:rPr>
      <w:rFonts w:asciiTheme="majorHAnsi" w:eastAsia="黑体" w:hAnsiTheme="majorHAnsi" w:cstheme="majorBidi"/>
      <w:bCs/>
      <w:color w:val="9B0D14"/>
      <w:sz w:val="28"/>
      <w:szCs w:val="32"/>
    </w:rPr>
  </w:style>
  <w:style w:type="character" w:customStyle="1" w:styleId="30">
    <w:name w:val="标题 3 字符"/>
    <w:basedOn w:val="a0"/>
    <w:link w:val="3"/>
    <w:uiPriority w:val="9"/>
    <w:rsid w:val="00082B9E"/>
    <w:rPr>
      <w:rFonts w:eastAsia="黑体"/>
      <w:bCs/>
      <w:sz w:val="24"/>
      <w:szCs w:val="32"/>
    </w:rPr>
  </w:style>
  <w:style w:type="character" w:customStyle="1" w:styleId="40">
    <w:name w:val="标题 4 字符"/>
    <w:basedOn w:val="a0"/>
    <w:link w:val="4"/>
    <w:uiPriority w:val="9"/>
    <w:rsid w:val="00082B9E"/>
    <w:rPr>
      <w:rFonts w:asciiTheme="majorHAnsi" w:eastAsiaTheme="majorEastAsia" w:hAnsiTheme="majorHAnsi" w:cstheme="majorBidi"/>
      <w:bCs/>
      <w:sz w:val="24"/>
      <w:szCs w:val="28"/>
    </w:rPr>
  </w:style>
  <w:style w:type="paragraph" w:customStyle="1" w:styleId="12">
    <w:name w:val="正文1"/>
    <w:basedOn w:val="a"/>
    <w:link w:val="1Char"/>
    <w:qFormat/>
    <w:rsid w:val="00082B9E"/>
    <w:pPr>
      <w:spacing w:before="100" w:beforeAutospacing="1" w:after="100" w:afterAutospacing="1"/>
      <w:ind w:firstLineChars="200" w:firstLine="200"/>
    </w:pPr>
    <w:rPr>
      <w:sz w:val="24"/>
    </w:rPr>
  </w:style>
  <w:style w:type="character" w:customStyle="1" w:styleId="1Char">
    <w:name w:val="正文1 Char"/>
    <w:basedOn w:val="a0"/>
    <w:link w:val="12"/>
    <w:rsid w:val="00082B9E"/>
    <w:rPr>
      <w:sz w:val="24"/>
    </w:rPr>
  </w:style>
  <w:style w:type="paragraph" w:styleId="a3">
    <w:name w:val="header"/>
    <w:basedOn w:val="a"/>
    <w:link w:val="a4"/>
    <w:uiPriority w:val="99"/>
    <w:unhideWhenUsed/>
    <w:rsid w:val="00964D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D68"/>
    <w:rPr>
      <w:sz w:val="18"/>
      <w:szCs w:val="18"/>
    </w:rPr>
  </w:style>
  <w:style w:type="paragraph" w:styleId="a5">
    <w:name w:val="footer"/>
    <w:basedOn w:val="a"/>
    <w:link w:val="a6"/>
    <w:uiPriority w:val="99"/>
    <w:unhideWhenUsed/>
    <w:rsid w:val="00964D68"/>
    <w:pPr>
      <w:tabs>
        <w:tab w:val="center" w:pos="4153"/>
        <w:tab w:val="right" w:pos="8306"/>
      </w:tabs>
      <w:snapToGrid w:val="0"/>
      <w:jc w:val="left"/>
    </w:pPr>
    <w:rPr>
      <w:sz w:val="18"/>
      <w:szCs w:val="18"/>
    </w:rPr>
  </w:style>
  <w:style w:type="character" w:customStyle="1" w:styleId="a6">
    <w:name w:val="页脚 字符"/>
    <w:basedOn w:val="a0"/>
    <w:link w:val="a5"/>
    <w:uiPriority w:val="99"/>
    <w:rsid w:val="00964D68"/>
    <w:rPr>
      <w:sz w:val="18"/>
      <w:szCs w:val="18"/>
    </w:rPr>
  </w:style>
  <w:style w:type="table" w:customStyle="1" w:styleId="-">
    <w:name w:val="课程提纲表 - 带边框"/>
    <w:basedOn w:val="a1"/>
    <w:uiPriority w:val="99"/>
    <w:rsid w:val="00964D68"/>
    <w:pPr>
      <w:spacing w:before="80" w:after="80" w:line="276" w:lineRule="auto"/>
    </w:pPr>
    <w:rPr>
      <w:kern w:val="0"/>
      <w:sz w:val="20"/>
      <w:szCs w:val="20"/>
    </w:rPr>
    <w:tblPr>
      <w:tblBorders>
        <w:bottom w:val="single" w:sz="4" w:space="0" w:color="D6615C"/>
        <w:insideH w:val="single" w:sz="4" w:space="0" w:color="BFBFBF"/>
      </w:tblBorders>
      <w:tblCellMar>
        <w:left w:w="0" w:type="dxa"/>
        <w:right w:w="0" w:type="dxa"/>
      </w:tblCellMar>
    </w:tblPr>
    <w:tblStylePr w:type="firstRow">
      <w:pPr>
        <w:wordWrap/>
        <w:spacing w:beforeLines="0" w:before="0" w:beforeAutospacing="0" w:afterLines="0" w:after="8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next w:val="3-1"/>
    <w:uiPriority w:val="48"/>
    <w:rsid w:val="00964D68"/>
    <w:pPr>
      <w:spacing w:before="100"/>
    </w:pPr>
    <w:rPr>
      <w:kern w:val="0"/>
      <w:sz w:val="20"/>
      <w:szCs w:val="20"/>
    </w:rPr>
    <w:tblPr>
      <w:tblStyleRowBandSize w:val="1"/>
      <w:tblStyleColBandSize w:val="1"/>
      <w:tblBorders>
        <w:top w:val="single" w:sz="4" w:space="0" w:color="D6615C"/>
        <w:left w:val="single" w:sz="4" w:space="0" w:color="D6615C"/>
        <w:bottom w:val="single" w:sz="4" w:space="0" w:color="D6615C"/>
        <w:right w:val="single" w:sz="4" w:space="0" w:color="D6615C"/>
      </w:tblBorders>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7"/>
    <w:rsid w:val="00964D68"/>
    <w:pPr>
      <w:widowControl/>
      <w:numPr>
        <w:numId w:val="1"/>
      </w:numPr>
      <w:jc w:val="left"/>
    </w:pPr>
    <w:rPr>
      <w:rFonts w:eastAsia="仿宋"/>
      <w:kern w:val="0"/>
      <w:sz w:val="20"/>
      <w:szCs w:val="20"/>
    </w:rPr>
  </w:style>
  <w:style w:type="table" w:styleId="3-1">
    <w:name w:val="List Table 3 Accent 1"/>
    <w:basedOn w:val="a1"/>
    <w:uiPriority w:val="48"/>
    <w:rsid w:val="00964D6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7">
    <w:name w:val="List Paragraph"/>
    <w:basedOn w:val="a"/>
    <w:uiPriority w:val="34"/>
    <w:qFormat/>
    <w:rsid w:val="00964D68"/>
    <w:pPr>
      <w:ind w:firstLine="420"/>
    </w:pPr>
  </w:style>
  <w:style w:type="paragraph" w:styleId="a8">
    <w:name w:val="Body Text Indent"/>
    <w:basedOn w:val="a"/>
    <w:link w:val="a9"/>
    <w:rsid w:val="00DA3680"/>
    <w:pPr>
      <w:ind w:firstLineChars="200" w:firstLine="420"/>
    </w:pPr>
    <w:rPr>
      <w:rFonts w:ascii="Times New Roman" w:eastAsia="宋体" w:hAnsi="Times New Roman" w:cs="Times New Roman"/>
      <w:szCs w:val="20"/>
    </w:rPr>
  </w:style>
  <w:style w:type="character" w:customStyle="1" w:styleId="a9">
    <w:name w:val="正文文本缩进 字符"/>
    <w:basedOn w:val="a0"/>
    <w:link w:val="a8"/>
    <w:rsid w:val="00DA3680"/>
    <w:rPr>
      <w:rFonts w:ascii="Times New Roman" w:eastAsia="宋体" w:hAnsi="Times New Roman" w:cs="Times New Roman"/>
      <w:szCs w:val="20"/>
    </w:rPr>
  </w:style>
  <w:style w:type="paragraph" w:styleId="aa">
    <w:name w:val="Normal (Web)"/>
    <w:basedOn w:val="a"/>
    <w:rsid w:val="00DA3680"/>
    <w:pPr>
      <w:widowControl/>
      <w:spacing w:before="100" w:beforeAutospacing="1" w:after="100" w:afterAutospacing="1"/>
      <w:jc w:val="left"/>
    </w:pPr>
    <w:rPr>
      <w:rFonts w:ascii="宋体" w:eastAsia="宋体" w:hAnsi="宋体" w:cs="Times New Roman" w:hint="eastAsia"/>
      <w:kern w:val="0"/>
      <w:sz w:val="24"/>
      <w:szCs w:val="24"/>
    </w:rPr>
  </w:style>
  <w:style w:type="table" w:styleId="ab">
    <w:name w:val="Table Grid"/>
    <w:basedOn w:val="a1"/>
    <w:uiPriority w:val="39"/>
    <w:rsid w:val="00D445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950286"/>
  </w:style>
  <w:style w:type="paragraph" w:styleId="ad">
    <w:name w:val="Balloon Text"/>
    <w:basedOn w:val="a"/>
    <w:link w:val="ae"/>
    <w:uiPriority w:val="99"/>
    <w:semiHidden/>
    <w:unhideWhenUsed/>
    <w:rsid w:val="00950286"/>
    <w:rPr>
      <w:sz w:val="18"/>
      <w:szCs w:val="18"/>
    </w:rPr>
  </w:style>
  <w:style w:type="character" w:customStyle="1" w:styleId="ae">
    <w:name w:val="批注框文本 字符"/>
    <w:basedOn w:val="a0"/>
    <w:link w:val="ad"/>
    <w:uiPriority w:val="99"/>
    <w:semiHidden/>
    <w:rsid w:val="009502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98DB17213045EA8D8F2752558663E9"/>
        <w:category>
          <w:name w:val="常规"/>
          <w:gallery w:val="placeholder"/>
        </w:category>
        <w:types>
          <w:type w:val="bbPlcHdr"/>
        </w:types>
        <w:behaviors>
          <w:behavior w:val="content"/>
        </w:behaviors>
        <w:guid w:val="{475E29D6-C897-4D99-A688-1AC874A30288}"/>
      </w:docPartPr>
      <w:docPartBody>
        <w:p w:rsidR="00C72857" w:rsidRDefault="00603120" w:rsidP="00603120">
          <w:pPr>
            <w:pStyle w:val="BF98DB17213045EA8D8F2752558663E9"/>
          </w:pPr>
          <w:r>
            <w:t>[</w:t>
          </w:r>
          <w:r>
            <w:rPr>
              <w:rFonts w:hint="eastAsia"/>
            </w:rPr>
            <w:t>选择开课单位]</w:t>
          </w:r>
        </w:p>
      </w:docPartBody>
    </w:docPart>
    <w:docPart>
      <w:docPartPr>
        <w:name w:val="00BFEF8FFB694C2793F13A649439C01A"/>
        <w:category>
          <w:name w:val="常规"/>
          <w:gallery w:val="placeholder"/>
        </w:category>
        <w:types>
          <w:type w:val="bbPlcHdr"/>
        </w:types>
        <w:behaviors>
          <w:behavior w:val="content"/>
        </w:behaviors>
        <w:guid w:val="{D7416268-4FAA-4161-8E39-30652A854C13}"/>
      </w:docPartPr>
      <w:docPartBody>
        <w:p w:rsidR="00C72857" w:rsidRDefault="00603120" w:rsidP="00603120">
          <w:pPr>
            <w:pStyle w:val="00BFEF8FFB694C2793F13A649439C01A"/>
          </w:pPr>
          <w:r>
            <w:t>[</w:t>
          </w:r>
          <w:r>
            <w:rPr>
              <w:rFonts w:hint="eastAsia"/>
            </w:rPr>
            <w:t>选择实验类别]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formatting="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120"/>
    <w:rsid w:val="000F2956"/>
    <w:rsid w:val="001A3038"/>
    <w:rsid w:val="00462015"/>
    <w:rsid w:val="00560535"/>
    <w:rsid w:val="00603120"/>
    <w:rsid w:val="006C5435"/>
    <w:rsid w:val="00754529"/>
    <w:rsid w:val="00B1216D"/>
    <w:rsid w:val="00B375F1"/>
    <w:rsid w:val="00C04AF6"/>
    <w:rsid w:val="00C72857"/>
    <w:rsid w:val="00D020AA"/>
    <w:rsid w:val="00D05253"/>
    <w:rsid w:val="00E7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D096B75A4F4B248EE68A44492CB1F6">
    <w:name w:val="3FD096B75A4F4B248EE68A44492CB1F6"/>
    <w:rsid w:val="00603120"/>
    <w:pPr>
      <w:widowControl w:val="0"/>
      <w:jc w:val="both"/>
    </w:pPr>
  </w:style>
  <w:style w:type="paragraph" w:customStyle="1" w:styleId="775AE080E31E4EC9ACEF57CE0587B016">
    <w:name w:val="775AE080E31E4EC9ACEF57CE0587B016"/>
    <w:rsid w:val="00603120"/>
    <w:pPr>
      <w:widowControl w:val="0"/>
      <w:jc w:val="both"/>
    </w:pPr>
  </w:style>
  <w:style w:type="paragraph" w:customStyle="1" w:styleId="330E2D3880AB4B479EFE17674F22DFEA">
    <w:name w:val="330E2D3880AB4B479EFE17674F22DFEA"/>
    <w:rsid w:val="00603120"/>
    <w:pPr>
      <w:widowControl w:val="0"/>
      <w:jc w:val="both"/>
    </w:pPr>
  </w:style>
  <w:style w:type="paragraph" w:customStyle="1" w:styleId="D71C018DB2F64F25AFAE3DF39809C546">
    <w:name w:val="D71C018DB2F64F25AFAE3DF39809C546"/>
    <w:rsid w:val="00603120"/>
    <w:pPr>
      <w:widowControl w:val="0"/>
      <w:jc w:val="both"/>
    </w:pPr>
  </w:style>
  <w:style w:type="paragraph" w:customStyle="1" w:styleId="1BECC78A4490401EAE64393DFE24B68E">
    <w:name w:val="1BECC78A4490401EAE64393DFE24B68E"/>
    <w:rsid w:val="00603120"/>
    <w:pPr>
      <w:widowControl w:val="0"/>
      <w:jc w:val="both"/>
    </w:pPr>
  </w:style>
  <w:style w:type="paragraph" w:customStyle="1" w:styleId="959F9BF19AC74DA5AD5FE4E2C15FA528">
    <w:name w:val="959F9BF19AC74DA5AD5FE4E2C15FA528"/>
    <w:rsid w:val="00603120"/>
    <w:pPr>
      <w:widowControl w:val="0"/>
      <w:jc w:val="both"/>
    </w:pPr>
  </w:style>
  <w:style w:type="paragraph" w:customStyle="1" w:styleId="EF412D142A2047369856DACE1C04DA77">
    <w:name w:val="EF412D142A2047369856DACE1C04DA77"/>
    <w:rsid w:val="00603120"/>
    <w:pPr>
      <w:widowControl w:val="0"/>
      <w:jc w:val="both"/>
    </w:pPr>
  </w:style>
  <w:style w:type="paragraph" w:customStyle="1" w:styleId="88C9B3CAA290406EB154113139415A9F">
    <w:name w:val="88C9B3CAA290406EB154113139415A9F"/>
    <w:rsid w:val="00603120"/>
    <w:pPr>
      <w:widowControl w:val="0"/>
      <w:jc w:val="both"/>
    </w:pPr>
  </w:style>
  <w:style w:type="paragraph" w:customStyle="1" w:styleId="0C589382686B418CAAE982C38C7DF4FF">
    <w:name w:val="0C589382686B418CAAE982C38C7DF4FF"/>
    <w:rsid w:val="00603120"/>
    <w:pPr>
      <w:widowControl w:val="0"/>
      <w:jc w:val="both"/>
    </w:pPr>
  </w:style>
  <w:style w:type="paragraph" w:customStyle="1" w:styleId="00A776054C7643E48F748E0C917A675B">
    <w:name w:val="00A776054C7643E48F748E0C917A675B"/>
    <w:rsid w:val="00603120"/>
    <w:pPr>
      <w:widowControl w:val="0"/>
      <w:jc w:val="both"/>
    </w:pPr>
  </w:style>
  <w:style w:type="paragraph" w:customStyle="1" w:styleId="85728768180D49A2A625029C87CEDDFB">
    <w:name w:val="85728768180D49A2A625029C87CEDDFB"/>
    <w:rsid w:val="00603120"/>
    <w:pPr>
      <w:widowControl w:val="0"/>
      <w:jc w:val="both"/>
    </w:pPr>
  </w:style>
  <w:style w:type="paragraph" w:customStyle="1" w:styleId="3886FCA9730F429EBFB36668B4154D0E">
    <w:name w:val="3886FCA9730F429EBFB36668B4154D0E"/>
    <w:rsid w:val="00603120"/>
    <w:pPr>
      <w:widowControl w:val="0"/>
      <w:jc w:val="both"/>
    </w:pPr>
  </w:style>
  <w:style w:type="paragraph" w:customStyle="1" w:styleId="7D4ABDFFB96347A09EF27D1A501CB13A">
    <w:name w:val="7D4ABDFFB96347A09EF27D1A501CB13A"/>
    <w:rsid w:val="00603120"/>
    <w:pPr>
      <w:widowControl w:val="0"/>
      <w:jc w:val="both"/>
    </w:pPr>
  </w:style>
  <w:style w:type="character" w:customStyle="1" w:styleId="a3">
    <w:name w:val="增强"/>
    <w:basedOn w:val="a0"/>
    <w:uiPriority w:val="1"/>
    <w:rsid w:val="00603120"/>
    <w:rPr>
      <w:b/>
      <w:bCs/>
      <w:color w:val="262626" w:themeColor="text1" w:themeTint="D9"/>
    </w:rPr>
  </w:style>
  <w:style w:type="paragraph" w:customStyle="1" w:styleId="CFAFBD72A78443F99806651DC2EE9EB3">
    <w:name w:val="CFAFBD72A78443F99806651DC2EE9EB3"/>
    <w:rsid w:val="00603120"/>
    <w:pPr>
      <w:widowControl w:val="0"/>
      <w:jc w:val="both"/>
    </w:pPr>
  </w:style>
  <w:style w:type="paragraph" w:customStyle="1" w:styleId="7FECD7E634674F6C99D1DC1B935AA47D">
    <w:name w:val="7FECD7E634674F6C99D1DC1B935AA47D"/>
    <w:rsid w:val="00603120"/>
    <w:pPr>
      <w:widowControl w:val="0"/>
      <w:jc w:val="both"/>
    </w:pPr>
  </w:style>
  <w:style w:type="paragraph" w:customStyle="1" w:styleId="119390C0BEF04CB09C68AC8A4B92952B">
    <w:name w:val="119390C0BEF04CB09C68AC8A4B92952B"/>
    <w:rsid w:val="00603120"/>
    <w:pPr>
      <w:widowControl w:val="0"/>
      <w:jc w:val="both"/>
    </w:pPr>
  </w:style>
  <w:style w:type="paragraph" w:customStyle="1" w:styleId="0FC5DD4CC32142E1A135E0EA7584D118">
    <w:name w:val="0FC5DD4CC32142E1A135E0EA7584D118"/>
    <w:rsid w:val="00603120"/>
    <w:pPr>
      <w:widowControl w:val="0"/>
      <w:jc w:val="both"/>
    </w:pPr>
  </w:style>
  <w:style w:type="paragraph" w:customStyle="1" w:styleId="CCB52E299D5141DBB7AE239FE802044A">
    <w:name w:val="CCB52E299D5141DBB7AE239FE802044A"/>
    <w:rsid w:val="00603120"/>
    <w:pPr>
      <w:widowControl w:val="0"/>
      <w:jc w:val="both"/>
    </w:pPr>
  </w:style>
  <w:style w:type="paragraph" w:customStyle="1" w:styleId="2022E0ACF0F441DF925F3772B93D437A">
    <w:name w:val="2022E0ACF0F441DF925F3772B93D437A"/>
    <w:rsid w:val="00603120"/>
    <w:pPr>
      <w:widowControl w:val="0"/>
      <w:jc w:val="both"/>
    </w:pPr>
  </w:style>
  <w:style w:type="paragraph" w:customStyle="1" w:styleId="98C774E94E9D4335BB090F3C278A7129">
    <w:name w:val="98C774E94E9D4335BB090F3C278A7129"/>
    <w:rsid w:val="00603120"/>
    <w:pPr>
      <w:widowControl w:val="0"/>
      <w:jc w:val="both"/>
    </w:pPr>
  </w:style>
  <w:style w:type="paragraph" w:customStyle="1" w:styleId="6AD45BF5A7F347B7BBCD4E5E583774A6">
    <w:name w:val="6AD45BF5A7F347B7BBCD4E5E583774A6"/>
    <w:rsid w:val="00603120"/>
    <w:pPr>
      <w:widowControl w:val="0"/>
      <w:jc w:val="both"/>
    </w:pPr>
  </w:style>
  <w:style w:type="paragraph" w:customStyle="1" w:styleId="F46D67D35A8E4130A6AAB02387B6DFAC">
    <w:name w:val="F46D67D35A8E4130A6AAB02387B6DFAC"/>
    <w:rsid w:val="00603120"/>
    <w:pPr>
      <w:widowControl w:val="0"/>
      <w:jc w:val="both"/>
    </w:pPr>
  </w:style>
  <w:style w:type="paragraph" w:customStyle="1" w:styleId="78A2375443B2470C9DFFE396A7B4D360">
    <w:name w:val="78A2375443B2470C9DFFE396A7B4D360"/>
    <w:rsid w:val="00603120"/>
    <w:pPr>
      <w:widowControl w:val="0"/>
      <w:jc w:val="both"/>
    </w:pPr>
  </w:style>
  <w:style w:type="paragraph" w:customStyle="1" w:styleId="52481F0641E54A1CBD433D579AFD8187">
    <w:name w:val="52481F0641E54A1CBD433D579AFD8187"/>
    <w:rsid w:val="00603120"/>
    <w:pPr>
      <w:widowControl w:val="0"/>
      <w:jc w:val="both"/>
    </w:pPr>
  </w:style>
  <w:style w:type="paragraph" w:customStyle="1" w:styleId="A47ECB7E67F0420EA4642B9AB1FF7A46">
    <w:name w:val="A47ECB7E67F0420EA4642B9AB1FF7A46"/>
    <w:rsid w:val="00603120"/>
    <w:pPr>
      <w:widowControl w:val="0"/>
      <w:jc w:val="both"/>
    </w:pPr>
  </w:style>
  <w:style w:type="paragraph" w:customStyle="1" w:styleId="5008E6FB363244A3BD38EAEFAF465FDE">
    <w:name w:val="5008E6FB363244A3BD38EAEFAF465FDE"/>
    <w:rsid w:val="00603120"/>
    <w:pPr>
      <w:widowControl w:val="0"/>
      <w:jc w:val="both"/>
    </w:pPr>
  </w:style>
  <w:style w:type="paragraph" w:customStyle="1" w:styleId="4D1402408F1A4332BCE2B897B5A61C2A">
    <w:name w:val="4D1402408F1A4332BCE2B897B5A61C2A"/>
    <w:rsid w:val="00603120"/>
    <w:pPr>
      <w:widowControl w:val="0"/>
      <w:jc w:val="both"/>
    </w:pPr>
  </w:style>
  <w:style w:type="paragraph" w:customStyle="1" w:styleId="28C2BC988A5E4DEA8ACD29C778E4FBA9">
    <w:name w:val="28C2BC988A5E4DEA8ACD29C778E4FBA9"/>
    <w:rsid w:val="00603120"/>
    <w:pPr>
      <w:widowControl w:val="0"/>
      <w:jc w:val="both"/>
    </w:pPr>
  </w:style>
  <w:style w:type="paragraph" w:customStyle="1" w:styleId="76695DE418D241B1B90BFDC84C7C8738">
    <w:name w:val="76695DE418D241B1B90BFDC84C7C8738"/>
    <w:rsid w:val="00603120"/>
    <w:pPr>
      <w:widowControl w:val="0"/>
      <w:jc w:val="both"/>
    </w:pPr>
  </w:style>
  <w:style w:type="paragraph" w:customStyle="1" w:styleId="4E14E71C681C488490D53188B9E26896">
    <w:name w:val="4E14E71C681C488490D53188B9E26896"/>
    <w:rsid w:val="00603120"/>
    <w:pPr>
      <w:widowControl w:val="0"/>
      <w:jc w:val="both"/>
    </w:pPr>
  </w:style>
  <w:style w:type="paragraph" w:customStyle="1" w:styleId="BF98DB17213045EA8D8F2752558663E9">
    <w:name w:val="BF98DB17213045EA8D8F2752558663E9"/>
    <w:rsid w:val="00603120"/>
    <w:pPr>
      <w:widowControl w:val="0"/>
      <w:jc w:val="both"/>
    </w:pPr>
  </w:style>
  <w:style w:type="paragraph" w:customStyle="1" w:styleId="00BFEF8FFB694C2793F13A649439C01A">
    <w:name w:val="00BFEF8FFB694C2793F13A649439C01A"/>
    <w:rsid w:val="00603120"/>
    <w:pPr>
      <w:widowControl w:val="0"/>
      <w:jc w:val="both"/>
    </w:pPr>
  </w:style>
  <w:style w:type="paragraph" w:customStyle="1" w:styleId="AA7AC90512A44A1E888EEC16C1956C27">
    <w:name w:val="AA7AC90512A44A1E888EEC16C1956C27"/>
    <w:rsid w:val="00603120"/>
    <w:pPr>
      <w:widowControl w:val="0"/>
      <w:jc w:val="both"/>
    </w:pPr>
  </w:style>
  <w:style w:type="paragraph" w:customStyle="1" w:styleId="6EFFAEF1A30B4C01A514346E6531147E">
    <w:name w:val="6EFFAEF1A30B4C01A514346E6531147E"/>
    <w:rsid w:val="00603120"/>
    <w:pPr>
      <w:widowControl w:val="0"/>
      <w:jc w:val="both"/>
    </w:pPr>
  </w:style>
  <w:style w:type="paragraph" w:customStyle="1" w:styleId="D3369ACF55AF42BE974666C978546D6D">
    <w:name w:val="D3369ACF55AF42BE974666C978546D6D"/>
    <w:rsid w:val="00603120"/>
    <w:pPr>
      <w:widowControl w:val="0"/>
      <w:jc w:val="both"/>
    </w:pPr>
  </w:style>
  <w:style w:type="paragraph" w:customStyle="1" w:styleId="B61C40B151874660AFEEAFD1049DD683">
    <w:name w:val="B61C40B151874660AFEEAFD1049DD683"/>
    <w:rsid w:val="00603120"/>
    <w:pPr>
      <w:widowControl w:val="0"/>
      <w:jc w:val="both"/>
    </w:pPr>
  </w:style>
  <w:style w:type="paragraph" w:customStyle="1" w:styleId="BD80F77EC7EF4E9C91D98208CF2AAEF3">
    <w:name w:val="BD80F77EC7EF4E9C91D98208CF2AAEF3"/>
    <w:rsid w:val="00603120"/>
    <w:pPr>
      <w:widowControl w:val="0"/>
      <w:jc w:val="both"/>
    </w:pPr>
  </w:style>
  <w:style w:type="paragraph" w:customStyle="1" w:styleId="79F3550ABFCA40828AE6CDCB36DC262B">
    <w:name w:val="79F3550ABFCA40828AE6CDCB36DC262B"/>
    <w:rsid w:val="00603120"/>
    <w:pPr>
      <w:widowControl w:val="0"/>
      <w:jc w:val="both"/>
    </w:pPr>
  </w:style>
  <w:style w:type="paragraph" w:customStyle="1" w:styleId="923AFD5897DC4453AFB1F8EC06B3289F">
    <w:name w:val="923AFD5897DC4453AFB1F8EC06B3289F"/>
    <w:rsid w:val="00603120"/>
    <w:pPr>
      <w:widowControl w:val="0"/>
      <w:jc w:val="both"/>
    </w:pPr>
  </w:style>
  <w:style w:type="paragraph" w:customStyle="1" w:styleId="14D9C7A7F34744CE93A00F3C1206CCD8">
    <w:name w:val="14D9C7A7F34744CE93A00F3C1206CCD8"/>
    <w:rsid w:val="00603120"/>
    <w:pPr>
      <w:widowControl w:val="0"/>
      <w:jc w:val="both"/>
    </w:pPr>
  </w:style>
  <w:style w:type="paragraph" w:customStyle="1" w:styleId="4C048C2E908D4FB18A6DE03B6973FC73">
    <w:name w:val="4C048C2E908D4FB18A6DE03B6973FC73"/>
    <w:rsid w:val="00603120"/>
    <w:pPr>
      <w:widowControl w:val="0"/>
      <w:jc w:val="both"/>
    </w:pPr>
  </w:style>
  <w:style w:type="paragraph" w:customStyle="1" w:styleId="9E289AED6C6C4FF5A62F5E12A72C8B96">
    <w:name w:val="9E289AED6C6C4FF5A62F5E12A72C8B96"/>
    <w:rsid w:val="00603120"/>
    <w:pPr>
      <w:widowControl w:val="0"/>
      <w:jc w:val="both"/>
    </w:pPr>
  </w:style>
  <w:style w:type="paragraph" w:customStyle="1" w:styleId="F18B0D60663C41C3869058BF861553FB">
    <w:name w:val="F18B0D60663C41C3869058BF861553FB"/>
    <w:rsid w:val="00603120"/>
    <w:pPr>
      <w:widowControl w:val="0"/>
      <w:jc w:val="both"/>
    </w:pPr>
  </w:style>
  <w:style w:type="paragraph" w:customStyle="1" w:styleId="E3AF300A1D384417AE75D1CC9E0A4D24">
    <w:name w:val="E3AF300A1D384417AE75D1CC9E0A4D24"/>
    <w:rsid w:val="00603120"/>
    <w:pPr>
      <w:widowControl w:val="0"/>
      <w:jc w:val="both"/>
    </w:pPr>
  </w:style>
  <w:style w:type="paragraph" w:customStyle="1" w:styleId="74160FB6AB2248D4BA208F0E04C920C2">
    <w:name w:val="74160FB6AB2248D4BA208F0E04C920C2"/>
    <w:rsid w:val="00603120"/>
    <w:pPr>
      <w:widowControl w:val="0"/>
      <w:jc w:val="both"/>
    </w:pPr>
  </w:style>
  <w:style w:type="paragraph" w:customStyle="1" w:styleId="56080027A49F42478806E0420D7E7996">
    <w:name w:val="56080027A49F42478806E0420D7E7996"/>
    <w:rsid w:val="00603120"/>
    <w:pPr>
      <w:widowControl w:val="0"/>
      <w:jc w:val="both"/>
    </w:pPr>
  </w:style>
  <w:style w:type="paragraph" w:customStyle="1" w:styleId="F081D9B71F324FED875D8FCF9DB31198">
    <w:name w:val="F081D9B71F324FED875D8FCF9DB31198"/>
    <w:rsid w:val="00603120"/>
    <w:pPr>
      <w:widowControl w:val="0"/>
      <w:jc w:val="both"/>
    </w:pPr>
  </w:style>
  <w:style w:type="paragraph" w:customStyle="1" w:styleId="A05F87AB9265423B827FD8B3C2631F68">
    <w:name w:val="A05F87AB9265423B827FD8B3C2631F68"/>
    <w:rsid w:val="00603120"/>
    <w:pPr>
      <w:widowControl w:val="0"/>
      <w:jc w:val="both"/>
    </w:pPr>
  </w:style>
  <w:style w:type="paragraph" w:customStyle="1" w:styleId="13CD6A9F5ADF40759508291289E491A2">
    <w:name w:val="13CD6A9F5ADF40759508291289E491A2"/>
    <w:rsid w:val="00603120"/>
    <w:pPr>
      <w:widowControl w:val="0"/>
      <w:jc w:val="both"/>
    </w:pPr>
  </w:style>
  <w:style w:type="paragraph" w:customStyle="1" w:styleId="5A39042556C44FC0B049453B8DA002B0">
    <w:name w:val="5A39042556C44FC0B049453B8DA002B0"/>
    <w:rsid w:val="00603120"/>
    <w:pPr>
      <w:widowControl w:val="0"/>
      <w:jc w:val="both"/>
    </w:pPr>
  </w:style>
  <w:style w:type="paragraph" w:customStyle="1" w:styleId="CAAF108C80FA4CB0A86E0D690556C762">
    <w:name w:val="CAAF108C80FA4CB0A86E0D690556C762"/>
    <w:rsid w:val="00603120"/>
    <w:pPr>
      <w:widowControl w:val="0"/>
      <w:jc w:val="both"/>
    </w:pPr>
  </w:style>
  <w:style w:type="paragraph" w:customStyle="1" w:styleId="E24F262B7F2B4F1FB89FF3F5D9F5CD0E">
    <w:name w:val="E24F262B7F2B4F1FB89FF3F5D9F5CD0E"/>
    <w:rsid w:val="00603120"/>
    <w:pPr>
      <w:widowControl w:val="0"/>
      <w:jc w:val="both"/>
    </w:pPr>
  </w:style>
  <w:style w:type="paragraph" w:customStyle="1" w:styleId="AB25E1E4B57D42B7A065D2862BB7F22F">
    <w:name w:val="AB25E1E4B57D42B7A065D2862BB7F22F"/>
    <w:rsid w:val="00603120"/>
    <w:pPr>
      <w:widowControl w:val="0"/>
      <w:jc w:val="both"/>
    </w:pPr>
  </w:style>
  <w:style w:type="paragraph" w:customStyle="1" w:styleId="398951BC03AE420FA51C95A1FA2F7EEA">
    <w:name w:val="398951BC03AE420FA51C95A1FA2F7EEA"/>
    <w:rsid w:val="00603120"/>
    <w:pPr>
      <w:widowControl w:val="0"/>
      <w:jc w:val="both"/>
    </w:pPr>
  </w:style>
  <w:style w:type="paragraph" w:customStyle="1" w:styleId="7E5674D8C0054269A69007D38FC2DF8B">
    <w:name w:val="7E5674D8C0054269A69007D38FC2DF8B"/>
    <w:rsid w:val="00603120"/>
    <w:pPr>
      <w:widowControl w:val="0"/>
      <w:jc w:val="both"/>
    </w:pPr>
  </w:style>
  <w:style w:type="paragraph" w:customStyle="1" w:styleId="7D46D7AD668A4150AD608D9C334A8EF5">
    <w:name w:val="7D46D7AD668A4150AD608D9C334A8EF5"/>
    <w:rsid w:val="006031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714</Words>
  <Characters>4072</Characters>
  <Application>Microsoft Office Word</Application>
  <DocSecurity>0</DocSecurity>
  <Lines>33</Lines>
  <Paragraphs>9</Paragraphs>
  <ScaleCrop>false</ScaleCrop>
  <Company>SDUW.</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吕健</dc:creator>
  <cp:keywords/>
  <dc:description/>
  <cp:lastModifiedBy>IE616</cp:lastModifiedBy>
  <cp:revision>20</cp:revision>
  <dcterms:created xsi:type="dcterms:W3CDTF">2017-05-09T07:21:00Z</dcterms:created>
  <dcterms:modified xsi:type="dcterms:W3CDTF">2021-02-26T05:20:00Z</dcterms:modified>
</cp:coreProperties>
</file>